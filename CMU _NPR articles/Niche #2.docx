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70641" w14:textId="77777777" w:rsidR="000B54D3" w:rsidRPr="00B77D2C" w:rsidRDefault="000B54D3" w:rsidP="000B54D3">
      <w:r w:rsidRPr="00B77D2C">
        <w:t>PART TWO</w:t>
      </w:r>
    </w:p>
    <w:p w14:paraId="1687D26B" w14:textId="77777777" w:rsidR="000B54D3" w:rsidRPr="00B77D2C" w:rsidRDefault="000B54D3" w:rsidP="000B54D3">
      <w:pPr>
        <w:rPr>
          <w:b/>
        </w:rPr>
      </w:pPr>
      <w:r w:rsidRPr="00B77D2C">
        <w:rPr>
          <w:b/>
        </w:rPr>
        <w:t>Niche business hopefuls: what do they need to succeed?</w:t>
      </w:r>
    </w:p>
    <w:p w14:paraId="73A00E70" w14:textId="77777777" w:rsidR="000B54D3" w:rsidRPr="00B77D2C" w:rsidRDefault="000B54D3" w:rsidP="000B54D3">
      <w:r w:rsidRPr="00B77D2C">
        <w:t>20130906</w:t>
      </w:r>
    </w:p>
    <w:p w14:paraId="5E56C809" w14:textId="77777777" w:rsidR="000B54D3" w:rsidRPr="00B77D2C" w:rsidRDefault="000B54D3" w:rsidP="000B54D3">
      <w:r w:rsidRPr="00B77D2C">
        <w:t>Marcy Misner/Amy</w:t>
      </w:r>
    </w:p>
    <w:p w14:paraId="4244EA18" w14:textId="77777777" w:rsidR="000B54D3" w:rsidRPr="00B77D2C" w:rsidRDefault="000B54D3" w:rsidP="000B54D3">
      <w:pPr>
        <w:rPr>
          <w:b/>
        </w:rPr>
      </w:pPr>
      <w:r w:rsidRPr="00B77D2C">
        <w:rPr>
          <w:b/>
        </w:rPr>
        <w:t>Niche—FEATURE2</w:t>
      </w:r>
    </w:p>
    <w:p w14:paraId="68D578FA" w14:textId="77777777" w:rsidR="000B54D3" w:rsidRPr="00B77D2C" w:rsidRDefault="000B54D3" w:rsidP="000B54D3">
      <w:r w:rsidRPr="00B77D2C">
        <w:t>Length:  (  )</w:t>
      </w:r>
    </w:p>
    <w:p w14:paraId="608EFBFD" w14:textId="77777777" w:rsidR="000B54D3" w:rsidRPr="00B77D2C" w:rsidRDefault="000B54D3" w:rsidP="000B54D3"/>
    <w:p w14:paraId="68660BB3" w14:textId="16963411" w:rsidR="000B54D3" w:rsidRPr="00CA4392" w:rsidRDefault="000B54D3" w:rsidP="000B54D3">
      <w:r w:rsidRPr="00B77D2C">
        <w:t>ANCHOR TAG Yesterday Marcy Misner examined why</w:t>
      </w:r>
      <w:ins w:id="0" w:author="Amy Robinson" w:date="2013-09-19T12:13:00Z">
        <w:r w:rsidRPr="00B77D2C">
          <w:t xml:space="preserve"> some niche businesses are doing well, even in smaller communities, like </w:t>
        </w:r>
      </w:ins>
      <w:ins w:id="1" w:author="Marcy Misner" w:date="2013-09-19T14:27:00Z">
        <w:r w:rsidR="00B77D2C" w:rsidRPr="00B77D2C">
          <w:t>Michigan’s</w:t>
        </w:r>
      </w:ins>
      <w:ins w:id="2" w:author="Amy Robinson" w:date="2013-09-19T12:13:00Z">
        <w:r w:rsidRPr="00B77D2C">
          <w:t xml:space="preserve"> UP</w:t>
        </w:r>
      </w:ins>
      <w:r w:rsidRPr="00B77D2C">
        <w:t xml:space="preserve">. Today she examines what it takes for a new business to get up and </w:t>
      </w:r>
      <w:r w:rsidRPr="00CA4392">
        <w:t xml:space="preserve">running with a niche product. </w:t>
      </w:r>
    </w:p>
    <w:p w14:paraId="2DDBB65C" w14:textId="77777777" w:rsidR="000B54D3" w:rsidRPr="00CA4392" w:rsidRDefault="000B54D3" w:rsidP="000B54D3">
      <w:r w:rsidRPr="00CA4392">
        <w:t>###</w:t>
      </w:r>
    </w:p>
    <w:p w14:paraId="60EFA337" w14:textId="77777777" w:rsidR="000B54D3" w:rsidRPr="00582A8A" w:rsidRDefault="000B54D3" w:rsidP="000B54D3"/>
    <w:p w14:paraId="64554CDF" w14:textId="77777777" w:rsidR="000B54D3" w:rsidRPr="00B77D2C" w:rsidRDefault="000B54D3" w:rsidP="000B54D3">
      <w:pPr>
        <w:rPr>
          <w:rPrChange w:id="3" w:author="Marcy Misner" w:date="2013-09-19T14:27:00Z">
            <w:rPr/>
          </w:rPrChange>
        </w:rPr>
      </w:pPr>
      <w:r w:rsidRPr="00582A8A">
        <w:t>Plans are in the works for a family fun center in Sault Ste. Marie, Michigan</w:t>
      </w:r>
      <w:ins w:id="4" w:author="Amy Robinson" w:date="2013-09-19T12:13:00Z">
        <w:r w:rsidRPr="00582A8A">
          <w:t>.</w:t>
        </w:r>
      </w:ins>
      <w:r w:rsidRPr="00582A8A">
        <w:t xml:space="preserve"> </w:t>
      </w:r>
      <w:ins w:id="5" w:author="Amy Robinson" w:date="2013-09-19T12:13:00Z">
        <w:r w:rsidRPr="00B77D2C">
          <w:rPr>
            <w:rPrChange w:id="6" w:author="Marcy Misner" w:date="2013-09-19T14:27:00Z">
              <w:rPr/>
            </w:rPrChange>
          </w:rPr>
          <w:t xml:space="preserve"> It would be </w:t>
        </w:r>
      </w:ins>
      <w:r w:rsidRPr="00B77D2C">
        <w:rPr>
          <w:rPrChange w:id="7" w:author="Marcy Misner" w:date="2013-09-19T14:27:00Z">
            <w:rPr/>
          </w:rPrChange>
        </w:rPr>
        <w:t xml:space="preserve">the first of its kind on both sides of the border, according to the authors of the plan, Sault residents Craig Grambau and Zachary Spurr.  </w:t>
      </w:r>
    </w:p>
    <w:p w14:paraId="3772E353" w14:textId="1E49F705" w:rsidR="000B54D3" w:rsidRPr="00B77D2C" w:rsidRDefault="000B54D3" w:rsidP="000B54D3">
      <w:pPr>
        <w:rPr>
          <w:b/>
          <w:rPrChange w:id="8" w:author="Marcy Misner" w:date="2013-09-19T14:27:00Z">
            <w:rPr>
              <w:b/>
            </w:rPr>
          </w:rPrChange>
        </w:rPr>
      </w:pPr>
      <w:r w:rsidRPr="00B77D2C">
        <w:rPr>
          <w:b/>
          <w:rPrChange w:id="9" w:author="Marcy Misner" w:date="2013-09-19T14:27:00Z">
            <w:rPr>
              <w:b/>
            </w:rPr>
          </w:rPrChange>
        </w:rPr>
        <w:t xml:space="preserve">And in our surveys a lot of people who filled it out were Canadian. </w:t>
      </w:r>
      <w:r w:rsidRPr="00B77D2C">
        <w:rPr>
          <w:b/>
          <w:i/>
          <w:rPrChange w:id="10" w:author="Marcy Misner" w:date="2013-09-19T14:27:00Z">
            <w:rPr>
              <w:b/>
              <w:i/>
            </w:rPr>
          </w:rPrChange>
        </w:rPr>
        <w:t xml:space="preserve">Coming over for the Downtown </w:t>
      </w:r>
      <w:ins w:id="11" w:author="Marcy Misner" w:date="2013-09-19T14:28:00Z">
        <w:r w:rsidR="00B77D2C" w:rsidRPr="00B77D2C">
          <w:rPr>
            <w:b/>
            <w:i/>
            <w:rPrChange w:id="12" w:author="Marcy Misner" w:date="2013-09-19T14:27:00Z">
              <w:rPr>
                <w:b/>
                <w:i/>
              </w:rPr>
            </w:rPrChange>
          </w:rPr>
          <w:t>Days.</w:t>
        </w:r>
        <w:r w:rsidR="00B77D2C" w:rsidRPr="00B77D2C">
          <w:rPr>
            <w:b/>
            <w:rPrChange w:id="13" w:author="Marcy Misner" w:date="2013-09-19T14:27:00Z">
              <w:rPr>
                <w:b/>
              </w:rPr>
            </w:rPrChange>
          </w:rPr>
          <w:t xml:space="preserve"> So</w:t>
        </w:r>
      </w:ins>
      <w:r w:rsidRPr="00B77D2C">
        <w:rPr>
          <w:b/>
          <w:rPrChange w:id="14" w:author="Marcy Misner" w:date="2013-09-19T14:27:00Z">
            <w:rPr>
              <w:b/>
            </w:rPr>
          </w:rPrChange>
        </w:rPr>
        <w:t xml:space="preserve"> the Canadian interest is there. </w:t>
      </w:r>
      <w:r w:rsidRPr="00B77D2C">
        <w:rPr>
          <w:b/>
          <w:i/>
          <w:rPrChange w:id="15" w:author="Marcy Misner" w:date="2013-09-19T14:27:00Z">
            <w:rPr>
              <w:b/>
              <w:i/>
            </w:rPr>
          </w:rPrChange>
        </w:rPr>
        <w:t xml:space="preserve"> Because there’s nothing for them to do over in Sault, Ontario, either. </w:t>
      </w:r>
      <w:r w:rsidRPr="00B77D2C">
        <w:rPr>
          <w:b/>
          <w:rPrChange w:id="16" w:author="Marcy Misner" w:date="2013-09-19T14:27:00Z">
            <w:rPr>
              <w:b/>
            </w:rPr>
          </w:rPrChange>
        </w:rPr>
        <w:t xml:space="preserve">They don’t have a family fun center there. </w:t>
      </w:r>
      <w:r w:rsidRPr="00B77D2C">
        <w:rPr>
          <w:b/>
          <w:i/>
          <w:rPrChange w:id="17" w:author="Marcy Misner" w:date="2013-09-19T14:27:00Z">
            <w:rPr>
              <w:b/>
              <w:i/>
            </w:rPr>
          </w:rPrChange>
        </w:rPr>
        <w:t xml:space="preserve">We checked; there’s nothing in Ontario, locally, anyway, for them to do. People are filling out these surveys saying we need something and we will cross the bridge for it. </w:t>
      </w:r>
      <w:r w:rsidRPr="00B77D2C">
        <w:rPr>
          <w:b/>
          <w:rPrChange w:id="18" w:author="Marcy Misner" w:date="2013-09-19T14:27:00Z">
            <w:rPr>
              <w:b/>
            </w:rPr>
          </w:rPrChange>
        </w:rPr>
        <w:t>Yeah. (:21)</w:t>
      </w:r>
    </w:p>
    <w:p w14:paraId="4D87B899" w14:textId="77777777" w:rsidR="000B54D3" w:rsidRPr="00B77D2C" w:rsidRDefault="000B54D3" w:rsidP="000B54D3">
      <w:pPr>
        <w:rPr>
          <w:rPrChange w:id="19" w:author="Marcy Misner" w:date="2013-09-19T14:27:00Z">
            <w:rPr/>
          </w:rPrChange>
        </w:rPr>
      </w:pPr>
    </w:p>
    <w:p w14:paraId="6AC1B06D" w14:textId="5B388E2A" w:rsidR="000B54D3" w:rsidRPr="00B77D2C" w:rsidRDefault="000B54D3" w:rsidP="000B54D3">
      <w:pPr>
        <w:rPr>
          <w:rPrChange w:id="20" w:author="Marcy Misner" w:date="2013-09-19T14:27:00Z">
            <w:rPr/>
          </w:rPrChange>
        </w:rPr>
      </w:pPr>
      <w:r w:rsidRPr="00B77D2C">
        <w:rPr>
          <w:rPrChange w:id="21" w:author="Marcy Misner" w:date="2013-09-19T14:27:00Z">
            <w:rPr/>
          </w:rPrChange>
        </w:rPr>
        <w:t xml:space="preserve">They </w:t>
      </w:r>
      <w:ins w:id="22" w:author="Marcy Misner" w:date="2013-09-19T14:28:00Z">
        <w:r w:rsidR="00B77D2C" w:rsidRPr="00B77D2C">
          <w:rPr>
            <w:rPrChange w:id="23" w:author="Marcy Misner" w:date="2013-09-19T14:27:00Z">
              <w:rPr/>
            </w:rPrChange>
          </w:rPr>
          <w:t>say</w:t>
        </w:r>
      </w:ins>
      <w:ins w:id="24" w:author="Amy Robinson" w:date="2013-09-19T12:15:00Z">
        <w:r w:rsidRPr="00B77D2C">
          <w:rPr>
            <w:rPrChange w:id="25" w:author="Marcy Misner" w:date="2013-09-19T14:27:00Z">
              <w:rPr/>
            </w:rPrChange>
          </w:rPr>
          <w:t xml:space="preserve"> they </w:t>
        </w:r>
      </w:ins>
      <w:r w:rsidRPr="00B77D2C">
        <w:rPr>
          <w:rPrChange w:id="26" w:author="Marcy Misner" w:date="2013-09-19T14:27:00Z">
            <w:rPr/>
          </w:rPrChange>
        </w:rPr>
        <w:t xml:space="preserve">hope to be open early next summer. </w:t>
      </w:r>
    </w:p>
    <w:p w14:paraId="239A468D" w14:textId="77777777" w:rsidR="000B54D3" w:rsidRPr="00B77D2C" w:rsidRDefault="000B54D3" w:rsidP="000B54D3">
      <w:pPr>
        <w:rPr>
          <w:rPrChange w:id="27" w:author="Marcy Misner" w:date="2013-09-19T14:27:00Z">
            <w:rPr/>
          </w:rPrChange>
        </w:rPr>
      </w:pPr>
    </w:p>
    <w:p w14:paraId="709159D9" w14:textId="77777777" w:rsidR="000B54D3" w:rsidRPr="00B77D2C" w:rsidRDefault="000B54D3" w:rsidP="000B54D3">
      <w:pPr>
        <w:rPr>
          <w:b/>
          <w:rPrChange w:id="28" w:author="Marcy Misner" w:date="2013-09-19T14:27:00Z">
            <w:rPr>
              <w:b/>
            </w:rPr>
          </w:rPrChange>
        </w:rPr>
      </w:pPr>
      <w:r w:rsidRPr="00B77D2C">
        <w:rPr>
          <w:b/>
          <w:rPrChange w:id="29" w:author="Marcy Misner" w:date="2013-09-19T14:27:00Z">
            <w:rPr>
              <w:b/>
            </w:rPr>
          </w:rPrChange>
        </w:rPr>
        <w:t xml:space="preserve">It has to appeal to, at least in my opinion, more than just a small segment of the population in order to be successful. (:08) </w:t>
      </w:r>
    </w:p>
    <w:p w14:paraId="1330D6BE" w14:textId="77777777" w:rsidR="000B54D3" w:rsidRPr="00B77D2C" w:rsidRDefault="000B54D3" w:rsidP="000B54D3">
      <w:pPr>
        <w:rPr>
          <w:rPrChange w:id="30" w:author="Marcy Misner" w:date="2013-09-19T14:27:00Z">
            <w:rPr/>
          </w:rPrChange>
        </w:rPr>
      </w:pPr>
      <w:r w:rsidRPr="00B77D2C">
        <w:rPr>
          <w:rPrChange w:id="31" w:author="Marcy Misner" w:date="2013-09-19T14:27:00Z">
            <w:rPr/>
          </w:rPrChange>
        </w:rPr>
        <w:t>John Allison is senior vice president at Central Savings Bank. He has seen a lot of business plans come through and here’s what they need to have.</w:t>
      </w:r>
    </w:p>
    <w:p w14:paraId="53AAE2B5" w14:textId="77777777" w:rsidR="000B54D3" w:rsidRPr="00B77D2C" w:rsidRDefault="000B54D3" w:rsidP="000B54D3">
      <w:pPr>
        <w:rPr>
          <w:b/>
          <w:rPrChange w:id="32" w:author="Marcy Misner" w:date="2013-09-19T14:27:00Z">
            <w:rPr>
              <w:b/>
            </w:rPr>
          </w:rPrChange>
        </w:rPr>
      </w:pPr>
      <w:r w:rsidRPr="00B77D2C">
        <w:rPr>
          <w:b/>
          <w:rPrChange w:id="33" w:author="Marcy Misner" w:date="2013-09-19T14:27:00Z">
            <w:rPr>
              <w:b/>
            </w:rPr>
          </w:rPrChange>
        </w:rPr>
        <w:t>How often are parents or someone else going to take children to a business like this? (:08)</w:t>
      </w:r>
    </w:p>
    <w:p w14:paraId="5DC80F9F" w14:textId="77777777" w:rsidR="000B54D3" w:rsidRPr="00B77D2C" w:rsidRDefault="000B54D3" w:rsidP="000B54D3">
      <w:pPr>
        <w:rPr>
          <w:rPrChange w:id="34" w:author="Marcy Misner" w:date="2013-09-19T14:27:00Z">
            <w:rPr/>
          </w:rPrChange>
        </w:rPr>
      </w:pPr>
    </w:p>
    <w:p w14:paraId="5F0C26BE" w14:textId="77777777" w:rsidR="000B54D3" w:rsidRPr="00B77D2C" w:rsidRDefault="000B54D3" w:rsidP="000B54D3">
      <w:pPr>
        <w:rPr>
          <w:rPrChange w:id="35" w:author="Marcy Misner" w:date="2013-09-19T14:27:00Z">
            <w:rPr/>
          </w:rPrChange>
        </w:rPr>
      </w:pPr>
      <w:r w:rsidRPr="00B77D2C">
        <w:rPr>
          <w:rPrChange w:id="36" w:author="Marcy Misner" w:date="2013-09-19T14:27:00Z">
            <w:rPr/>
          </w:rPrChange>
        </w:rPr>
        <w:t>Parents know in the Sault there are</w:t>
      </w:r>
      <w:ins w:id="37" w:author="Amy Robinson" w:date="2013-09-19T12:14:00Z">
        <w:r w:rsidRPr="00B77D2C">
          <w:rPr>
            <w:rPrChange w:id="38" w:author="Marcy Misner" w:date="2013-09-19T14:27:00Z">
              <w:rPr/>
            </w:rPrChange>
          </w:rPr>
          <w:t xml:space="preserve"> only</w:t>
        </w:r>
      </w:ins>
      <w:r w:rsidRPr="00B77D2C">
        <w:rPr>
          <w:rPrChange w:id="39" w:author="Marcy Misner" w:date="2013-09-19T14:27:00Z">
            <w:rPr/>
          </w:rPrChange>
        </w:rPr>
        <w:t xml:space="preserve"> a handful of hotel pools, fast-food play places and </w:t>
      </w:r>
      <w:ins w:id="40" w:author="Amy Robinson" w:date="2013-09-19T12:14:00Z">
        <w:r w:rsidRPr="00B77D2C">
          <w:rPr>
            <w:rPrChange w:id="41" w:author="Marcy Misner" w:date="2013-09-19T14:27:00Z">
              <w:rPr/>
            </w:rPrChange>
          </w:rPr>
          <w:t>one</w:t>
        </w:r>
      </w:ins>
      <w:r w:rsidRPr="00B77D2C">
        <w:rPr>
          <w:rPrChange w:id="42" w:author="Marcy Misner" w:date="2013-09-19T14:27:00Z">
            <w:rPr/>
          </w:rPrChange>
        </w:rPr>
        <w:t xml:space="preserve"> gymnasium that can act as venues for birthday parties during the 6 months when there’s snow on the ground. The </w:t>
      </w:r>
      <w:ins w:id="43" w:author="Amy Robinson" w:date="2013-09-19T12:15:00Z">
        <w:r w:rsidRPr="00B77D2C">
          <w:rPr>
            <w:rPrChange w:id="44" w:author="Marcy Misner" w:date="2013-09-19T14:27:00Z">
              <w:rPr/>
            </w:rPrChange>
          </w:rPr>
          <w:t xml:space="preserve">entrepreneurs </w:t>
        </w:r>
      </w:ins>
      <w:r w:rsidRPr="00B77D2C">
        <w:rPr>
          <w:rPrChange w:id="45" w:author="Marcy Misner" w:date="2013-09-19T14:27:00Z">
            <w:rPr/>
          </w:rPrChange>
        </w:rPr>
        <w:t>say offering a party planner and partnering with a successful local restaurant will give them clout with parents all year long.</w:t>
      </w:r>
    </w:p>
    <w:p w14:paraId="70373B03" w14:textId="77777777" w:rsidR="000B54D3" w:rsidRPr="00B77D2C" w:rsidRDefault="000B54D3" w:rsidP="000B54D3">
      <w:pPr>
        <w:rPr>
          <w:rPrChange w:id="46" w:author="Marcy Misner" w:date="2013-09-19T14:27:00Z">
            <w:rPr/>
          </w:rPrChange>
        </w:rPr>
      </w:pPr>
    </w:p>
    <w:p w14:paraId="11DFC2D3" w14:textId="77777777" w:rsidR="000B54D3" w:rsidRPr="00B77D2C" w:rsidRDefault="000B54D3" w:rsidP="000B54D3">
      <w:pPr>
        <w:rPr>
          <w:rPrChange w:id="47" w:author="Marcy Misner" w:date="2013-09-19T14:27:00Z">
            <w:rPr/>
          </w:rPrChange>
        </w:rPr>
      </w:pPr>
      <w:r w:rsidRPr="00B77D2C">
        <w:rPr>
          <w:rPrChange w:id="48" w:author="Marcy Misner" w:date="2013-09-19T14:27:00Z">
            <w:rPr/>
          </w:rPrChange>
        </w:rPr>
        <w:t xml:space="preserve">Allison </w:t>
      </w:r>
      <w:ins w:id="49" w:author="Amy Robinson" w:date="2013-09-19T12:15:00Z">
        <w:r w:rsidRPr="00B77D2C">
          <w:rPr>
            <w:rPrChange w:id="50" w:author="Marcy Misner" w:date="2013-09-19T14:27:00Z">
              <w:rPr/>
            </w:rPrChange>
          </w:rPr>
          <w:t xml:space="preserve">says </w:t>
        </w:r>
      </w:ins>
      <w:r w:rsidRPr="00B77D2C">
        <w:rPr>
          <w:rPrChange w:id="51" w:author="Marcy Misner" w:date="2013-09-19T14:27:00Z">
            <w:rPr/>
          </w:rPrChange>
        </w:rPr>
        <w:t>prospective owners must have a market study.</w:t>
      </w:r>
    </w:p>
    <w:p w14:paraId="5041DF4F" w14:textId="77777777" w:rsidR="000B54D3" w:rsidRPr="00B77D2C" w:rsidRDefault="000B54D3" w:rsidP="000B54D3">
      <w:pPr>
        <w:rPr>
          <w:b/>
          <w:rPrChange w:id="52" w:author="Marcy Misner" w:date="2013-09-19T14:27:00Z">
            <w:rPr>
              <w:b/>
            </w:rPr>
          </w:rPrChange>
        </w:rPr>
      </w:pPr>
      <w:r w:rsidRPr="00B77D2C">
        <w:rPr>
          <w:b/>
          <w:rPrChange w:id="53" w:author="Marcy Misner" w:date="2013-09-19T14:27:00Z">
            <w:rPr>
              <w:b/>
            </w:rPr>
          </w:rPrChange>
        </w:rPr>
        <w:lastRenderedPageBreak/>
        <w:t>A bank’s going to look at: do you have the financial wherewithal , do you have the experience, what type of track record can you provide us for this type of a business, and you’re going to have to have money. You’ve got to put money down. The bank’s going to require you have 25% of whatever it’s going to cost down. Your money. Your skin in the game. (:22)</w:t>
      </w:r>
    </w:p>
    <w:p w14:paraId="0A20BE8E" w14:textId="77777777" w:rsidR="000B54D3" w:rsidRPr="00B77D2C" w:rsidRDefault="000B54D3" w:rsidP="000B54D3">
      <w:pPr>
        <w:rPr>
          <w:rPrChange w:id="54" w:author="Marcy Misner" w:date="2013-09-19T14:27:00Z">
            <w:rPr/>
          </w:rPrChange>
        </w:rPr>
      </w:pPr>
    </w:p>
    <w:p w14:paraId="253B13CC" w14:textId="77777777" w:rsidR="000B54D3" w:rsidRPr="00B77D2C" w:rsidRDefault="000B54D3" w:rsidP="000B54D3">
      <w:pPr>
        <w:rPr>
          <w:rPrChange w:id="55" w:author="Marcy Misner" w:date="2013-09-19T14:27:00Z">
            <w:rPr/>
          </w:rPrChange>
        </w:rPr>
      </w:pPr>
      <w:ins w:id="56" w:author="Amy Robinson" w:date="2013-09-19T12:16:00Z">
        <w:r w:rsidRPr="00B77D2C">
          <w:rPr>
            <w:rPrChange w:id="57" w:author="Marcy Misner" w:date="2013-09-19T14:27:00Z">
              <w:rPr/>
            </w:rPrChange>
          </w:rPr>
          <w:t xml:space="preserve"> Allison </w:t>
        </w:r>
      </w:ins>
      <w:r w:rsidRPr="00B77D2C">
        <w:rPr>
          <w:rPrChange w:id="58" w:author="Marcy Misner" w:date="2013-09-19T14:27:00Z">
            <w:rPr/>
          </w:rPrChange>
        </w:rPr>
        <w:t>says even though running a business in the Upper Peninsula employs the same business principles found anywhere, the UP is insulated from the business swings that affect an industrial city. That, he says, can work in a capitalist’s favor.</w:t>
      </w:r>
    </w:p>
    <w:p w14:paraId="66733427" w14:textId="77777777" w:rsidR="000B54D3" w:rsidRPr="00B77D2C" w:rsidRDefault="000B54D3" w:rsidP="000B54D3">
      <w:pPr>
        <w:rPr>
          <w:rPrChange w:id="59" w:author="Marcy Misner" w:date="2013-09-19T14:27:00Z">
            <w:rPr/>
          </w:rPrChange>
        </w:rPr>
      </w:pPr>
    </w:p>
    <w:p w14:paraId="6CA49B1A" w14:textId="77777777" w:rsidR="000B54D3" w:rsidRPr="00B77D2C" w:rsidRDefault="000B54D3" w:rsidP="000B54D3">
      <w:pPr>
        <w:rPr>
          <w:b/>
          <w:rPrChange w:id="60" w:author="Marcy Misner" w:date="2013-09-19T14:27:00Z">
            <w:rPr>
              <w:b/>
            </w:rPr>
          </w:rPrChange>
        </w:rPr>
      </w:pPr>
      <w:r w:rsidRPr="00B77D2C">
        <w:rPr>
          <w:b/>
          <w:rPrChange w:id="61" w:author="Marcy Misner" w:date="2013-09-19T14:27:00Z">
            <w:rPr>
              <w:b/>
            </w:rPr>
          </w:rPrChange>
        </w:rPr>
        <w:t>Again, we don’t have the highs and the lows that the rest of the state does. Here in Sault Ste. Marie, specifically, we do not have a big business such as the automotive industry that’s subject to the cyclic nature of the economy. We don’t have that. We don’t have employers that are going to lay off 200 people for six months and maybe call 100 of them back, or – so we’re a little more stable, in that aspect of it. (:26)</w:t>
      </w:r>
    </w:p>
    <w:p w14:paraId="01DF139C" w14:textId="77777777" w:rsidR="000B54D3" w:rsidRPr="00B77D2C" w:rsidRDefault="000B54D3" w:rsidP="000B54D3">
      <w:pPr>
        <w:rPr>
          <w:rPrChange w:id="62" w:author="Marcy Misner" w:date="2013-09-19T14:27:00Z">
            <w:rPr/>
          </w:rPrChange>
        </w:rPr>
      </w:pPr>
    </w:p>
    <w:p w14:paraId="65FFEF28" w14:textId="5AB9FA27" w:rsidR="000B54D3" w:rsidRPr="00B77D2C" w:rsidRDefault="000B54D3" w:rsidP="000B54D3">
      <w:pPr>
        <w:rPr>
          <w:rPrChange w:id="63" w:author="Marcy Misner" w:date="2013-09-19T14:27:00Z">
            <w:rPr/>
          </w:rPrChange>
        </w:rPr>
      </w:pPr>
      <w:ins w:id="64" w:author="Amy Robinson" w:date="2013-09-19T12:17:00Z">
        <w:r w:rsidRPr="00B77D2C">
          <w:rPr>
            <w:rPrChange w:id="65" w:author="Marcy Misner" w:date="2013-09-19T14:27:00Z">
              <w:rPr/>
            </w:rPrChange>
          </w:rPr>
          <w:t xml:space="preserve">Yesterday, we told you about the </w:t>
        </w:r>
      </w:ins>
      <w:ins w:id="66" w:author="Amy Robinson" w:date="2013-09-19T12:18:00Z">
        <w:r w:rsidRPr="00B77D2C">
          <w:rPr>
            <w:rPrChange w:id="67" w:author="Marcy Misner" w:date="2013-09-19T14:27:00Z">
              <w:rPr/>
            </w:rPrChange>
          </w:rPr>
          <w:t xml:space="preserve">Great Lakes Boatbuilding </w:t>
        </w:r>
      </w:ins>
      <w:ins w:id="68" w:author="Marcy Misner" w:date="2013-09-19T14:28:00Z">
        <w:r w:rsidR="00B77D2C" w:rsidRPr="00B77D2C">
          <w:rPr>
            <w:rPrChange w:id="69" w:author="Marcy Misner" w:date="2013-09-19T14:27:00Z">
              <w:rPr/>
            </w:rPrChange>
          </w:rPr>
          <w:t>School</w:t>
        </w:r>
      </w:ins>
      <w:ins w:id="70" w:author="Amy Robinson" w:date="2013-09-19T12:18:00Z">
        <w:r w:rsidRPr="00B77D2C">
          <w:rPr>
            <w:rPrChange w:id="71" w:author="Marcy Misner" w:date="2013-09-19T14:27:00Z">
              <w:rPr/>
            </w:rPrChange>
          </w:rPr>
          <w:t xml:space="preserve"> in </w:t>
        </w:r>
      </w:ins>
      <w:ins w:id="72" w:author="Amy Robinson" w:date="2013-09-19T12:20:00Z">
        <w:r w:rsidRPr="00B77D2C">
          <w:rPr>
            <w:rPrChange w:id="73" w:author="Marcy Misner" w:date="2013-09-19T14:27:00Z">
              <w:rPr/>
            </w:rPrChange>
          </w:rPr>
          <w:t xml:space="preserve">Cedarville, in the UP.  It’s keeping afloat, at least in part, because it’s a good fit with the surrounding community. </w:t>
        </w:r>
      </w:ins>
    </w:p>
    <w:p w14:paraId="2686C72C" w14:textId="47E9463E" w:rsidR="000B54D3" w:rsidRPr="00B77D2C" w:rsidRDefault="000B54D3" w:rsidP="000B54D3">
      <w:pPr>
        <w:rPr>
          <w:rPrChange w:id="74" w:author="Marcy Misner" w:date="2013-09-19T14:27:00Z">
            <w:rPr/>
          </w:rPrChange>
        </w:rPr>
      </w:pPr>
      <w:r w:rsidRPr="00B77D2C">
        <w:rPr>
          <w:rPrChange w:id="75" w:author="Marcy Misner" w:date="2013-09-19T14:27:00Z">
            <w:rPr/>
          </w:rPrChange>
        </w:rPr>
        <w:t xml:space="preserve">Bonnie Mickelson is one of </w:t>
      </w:r>
      <w:ins w:id="76" w:author="Amy Robinson" w:date="2013-09-19T12:21:00Z">
        <w:r w:rsidR="00303910" w:rsidRPr="00B77D2C">
          <w:rPr>
            <w:rPrChange w:id="77" w:author="Marcy Misner" w:date="2013-09-19T14:27:00Z">
              <w:rPr/>
            </w:rPrChange>
          </w:rPr>
          <w:t xml:space="preserve"> the </w:t>
        </w:r>
      </w:ins>
      <w:r w:rsidRPr="00B77D2C">
        <w:rPr>
          <w:rPrChange w:id="78" w:author="Marcy Misner" w:date="2013-09-19T14:27:00Z">
            <w:rPr/>
          </w:rPrChange>
        </w:rPr>
        <w:t xml:space="preserve">residents </w:t>
      </w:r>
      <w:ins w:id="79" w:author="Amy Robinson" w:date="2013-09-19T12:21:00Z">
        <w:r w:rsidR="00303910" w:rsidRPr="00B77D2C">
          <w:rPr>
            <w:rPrChange w:id="80" w:author="Marcy Misner" w:date="2013-09-19T14:27:00Z">
              <w:rPr/>
            </w:rPrChange>
          </w:rPr>
          <w:t xml:space="preserve">who helped organize the school.  She </w:t>
        </w:r>
      </w:ins>
      <w:r w:rsidRPr="00B77D2C">
        <w:rPr>
          <w:rPrChange w:id="81" w:author="Marcy Misner" w:date="2013-09-19T14:27:00Z">
            <w:rPr/>
          </w:rPrChange>
        </w:rPr>
        <w:t>says the principles they use</w:t>
      </w:r>
      <w:ins w:id="82" w:author="Amy Robinson" w:date="2013-09-19T12:21:00Z">
        <w:r w:rsidR="00303910" w:rsidRPr="00B77D2C">
          <w:rPr>
            <w:rPrChange w:id="83" w:author="Marcy Misner" w:date="2013-09-19T14:27:00Z">
              <w:rPr/>
            </w:rPrChange>
          </w:rPr>
          <w:t>d</w:t>
        </w:r>
      </w:ins>
      <w:r w:rsidRPr="00B77D2C">
        <w:rPr>
          <w:rPrChange w:id="84" w:author="Marcy Misner" w:date="2013-09-19T14:27:00Z">
            <w:rPr/>
          </w:rPrChange>
        </w:rPr>
        <w:t xml:space="preserve"> </w:t>
      </w:r>
      <w:ins w:id="85" w:author="Marcy Misner" w:date="2013-09-19T14:28:00Z">
        <w:r w:rsidR="00B77D2C" w:rsidRPr="00B77D2C">
          <w:rPr>
            <w:rPrChange w:id="86" w:author="Marcy Misner" w:date="2013-09-19T14:27:00Z">
              <w:rPr/>
            </w:rPrChange>
          </w:rPr>
          <w:t>may</w:t>
        </w:r>
      </w:ins>
      <w:ins w:id="87" w:author="Amy Robinson" w:date="2013-09-19T12:21:00Z">
        <w:r w:rsidR="00303910" w:rsidRPr="00B77D2C">
          <w:rPr>
            <w:rPrChange w:id="88" w:author="Marcy Misner" w:date="2013-09-19T14:27:00Z">
              <w:rPr/>
            </w:rPrChange>
          </w:rPr>
          <w:t xml:space="preserve"> be a lesson for</w:t>
        </w:r>
      </w:ins>
      <w:r w:rsidRPr="00B77D2C">
        <w:rPr>
          <w:rPrChange w:id="89" w:author="Marcy Misner" w:date="2013-09-19T14:27:00Z">
            <w:rPr/>
          </w:rPrChange>
        </w:rPr>
        <w:t xml:space="preserve"> the rest of the state.</w:t>
      </w:r>
    </w:p>
    <w:p w14:paraId="1B93B436" w14:textId="77777777" w:rsidR="000B54D3" w:rsidRPr="00B77D2C" w:rsidRDefault="000B54D3" w:rsidP="000B54D3">
      <w:pPr>
        <w:rPr>
          <w:b/>
          <w:rPrChange w:id="90" w:author="Marcy Misner" w:date="2013-09-19T14:27:00Z">
            <w:rPr>
              <w:b/>
            </w:rPr>
          </w:rPrChange>
        </w:rPr>
      </w:pPr>
      <w:r w:rsidRPr="00B77D2C">
        <w:rPr>
          <w:b/>
          <w:rPrChange w:id="91" w:author="Marcy Misner" w:date="2013-09-19T14:27:00Z">
            <w:rPr>
              <w:b/>
            </w:rPr>
          </w:rPrChange>
        </w:rPr>
        <w:t>Everyone should work together. You have your Western Michigan culture and then of course your auto industry, Detroit, and they’re totally different cultures but they could work together to save this wonderful state. (laughs) It’s true. (:15)</w:t>
      </w:r>
    </w:p>
    <w:p w14:paraId="0C752B33" w14:textId="77777777" w:rsidR="000B54D3" w:rsidRPr="00B77D2C" w:rsidRDefault="000B54D3" w:rsidP="000B54D3">
      <w:pPr>
        <w:rPr>
          <w:b/>
          <w:rPrChange w:id="92" w:author="Marcy Misner" w:date="2013-09-19T14:27:00Z">
            <w:rPr>
              <w:b/>
            </w:rPr>
          </w:rPrChange>
        </w:rPr>
      </w:pPr>
    </w:p>
    <w:p w14:paraId="0607041F" w14:textId="77777777" w:rsidR="000B54D3" w:rsidRPr="00B77D2C" w:rsidRDefault="00303910" w:rsidP="000B54D3">
      <w:pPr>
        <w:rPr>
          <w:ins w:id="93" w:author="Amy Robinson" w:date="2013-09-19T12:22:00Z"/>
          <w:rFonts w:cs="Helvetica Neue"/>
          <w:color w:val="1A1A1A"/>
          <w:rPrChange w:id="94" w:author="Marcy Misner" w:date="2013-09-19T14:27:00Z">
            <w:rPr>
              <w:ins w:id="95" w:author="Amy Robinson" w:date="2013-09-19T12:22:00Z"/>
              <w:rFonts w:cs="Helvetica Neue"/>
              <w:color w:val="1A1A1A"/>
            </w:rPr>
          </w:rPrChange>
        </w:rPr>
      </w:pPr>
      <w:ins w:id="96" w:author="Amy Robinson" w:date="2013-09-19T12:22:00Z">
        <w:r w:rsidRPr="00B77D2C">
          <w:rPr>
            <w:rFonts w:cs="Helvetica Neue"/>
            <w:color w:val="1A1A1A"/>
            <w:rPrChange w:id="97" w:author="Marcy Misner" w:date="2013-09-19T14:27:00Z">
              <w:rPr>
                <w:rFonts w:cs="Helvetica Neue"/>
                <w:color w:val="1A1A1A"/>
              </w:rPr>
            </w:rPrChange>
          </w:rPr>
          <w:t>Mickelson says t</w:t>
        </w:r>
      </w:ins>
      <w:r w:rsidR="000B54D3" w:rsidRPr="00B77D2C">
        <w:rPr>
          <w:rFonts w:cs="Helvetica Neue"/>
          <w:color w:val="1A1A1A"/>
          <w:rPrChange w:id="98" w:author="Marcy Misner" w:date="2013-09-19T14:27:00Z">
            <w:rPr>
              <w:rFonts w:cs="Helvetica Neue"/>
              <w:color w:val="1A1A1A"/>
            </w:rPr>
          </w:rPrChange>
        </w:rPr>
        <w:t xml:space="preserve">he </w:t>
      </w:r>
      <w:ins w:id="99" w:author="Amy Robinson" w:date="2013-09-19T12:22:00Z">
        <w:r w:rsidRPr="00B77D2C">
          <w:rPr>
            <w:rFonts w:cs="Helvetica Neue"/>
            <w:color w:val="1A1A1A"/>
            <w:rPrChange w:id="100" w:author="Marcy Misner" w:date="2013-09-19T14:27:00Z">
              <w:rPr>
                <w:rFonts w:cs="Helvetica Neue"/>
                <w:color w:val="1A1A1A"/>
              </w:rPr>
            </w:rPrChange>
          </w:rPr>
          <w:t xml:space="preserve">school </w:t>
        </w:r>
      </w:ins>
      <w:r w:rsidR="000B54D3" w:rsidRPr="00B77D2C">
        <w:rPr>
          <w:rFonts w:cs="Helvetica Neue"/>
          <w:color w:val="1A1A1A"/>
          <w:rPrChange w:id="101" w:author="Marcy Misner" w:date="2013-09-19T14:27:00Z">
            <w:rPr>
              <w:rFonts w:cs="Helvetica Neue"/>
              <w:color w:val="1A1A1A"/>
            </w:rPr>
          </w:rPrChange>
        </w:rPr>
        <w:t xml:space="preserve">looks 10 years out, and now </w:t>
      </w:r>
      <w:ins w:id="102" w:author="Amy Robinson" w:date="2013-09-19T12:22:00Z">
        <w:r w:rsidRPr="00B77D2C">
          <w:rPr>
            <w:rFonts w:cs="Helvetica Neue"/>
            <w:color w:val="1A1A1A"/>
            <w:rPrChange w:id="103" w:author="Marcy Misner" w:date="2013-09-19T14:27:00Z">
              <w:rPr>
                <w:rFonts w:cs="Helvetica Neue"/>
                <w:color w:val="1A1A1A"/>
              </w:rPr>
            </w:rPrChange>
          </w:rPr>
          <w:t xml:space="preserve">organizers are </w:t>
        </w:r>
      </w:ins>
      <w:r w:rsidR="000B54D3" w:rsidRPr="00B77D2C">
        <w:rPr>
          <w:rFonts w:cs="Helvetica Neue"/>
          <w:color w:val="1A1A1A"/>
          <w:rPrChange w:id="104" w:author="Marcy Misner" w:date="2013-09-19T14:27:00Z">
            <w:rPr>
              <w:rFonts w:cs="Helvetica Neue"/>
              <w:color w:val="1A1A1A"/>
            </w:rPr>
          </w:rPrChange>
        </w:rPr>
        <w:t>trying to lay groundwork for a culinary school</w:t>
      </w:r>
      <w:ins w:id="105" w:author="Amy Robinson" w:date="2013-09-19T12:22:00Z">
        <w:r w:rsidRPr="00B77D2C">
          <w:rPr>
            <w:rFonts w:cs="Helvetica Neue"/>
            <w:color w:val="1A1A1A"/>
            <w:rPrChange w:id="106" w:author="Marcy Misner" w:date="2013-09-19T14:27:00Z">
              <w:rPr>
                <w:rFonts w:cs="Helvetica Neue"/>
                <w:color w:val="1A1A1A"/>
              </w:rPr>
            </w:rPrChange>
          </w:rPr>
          <w:t xml:space="preserve"> in the </w:t>
        </w:r>
      </w:ins>
      <w:ins w:id="107" w:author="Amy Robinson" w:date="2013-09-19T12:23:00Z">
        <w:r w:rsidRPr="00B77D2C">
          <w:rPr>
            <w:rFonts w:cs="Helvetica Neue"/>
            <w:color w:val="1A1A1A"/>
            <w:rPrChange w:id="108" w:author="Marcy Misner" w:date="2013-09-19T14:27:00Z">
              <w:rPr>
                <w:rFonts w:cs="Helvetica Neue"/>
                <w:color w:val="1A1A1A"/>
              </w:rPr>
            </w:rPrChange>
          </w:rPr>
          <w:t>UP</w:t>
        </w:r>
      </w:ins>
      <w:r w:rsidR="000B54D3" w:rsidRPr="00B77D2C">
        <w:rPr>
          <w:rFonts w:cs="Helvetica Neue"/>
          <w:color w:val="1A1A1A"/>
          <w:rPrChange w:id="109" w:author="Marcy Misner" w:date="2013-09-19T14:27:00Z">
            <w:rPr>
              <w:rFonts w:cs="Helvetica Neue"/>
              <w:color w:val="1A1A1A"/>
            </w:rPr>
          </w:rPrChange>
        </w:rPr>
        <w:t xml:space="preserve">. </w:t>
      </w:r>
    </w:p>
    <w:p w14:paraId="5635BC67" w14:textId="77777777" w:rsidR="00303910" w:rsidRPr="00B77D2C" w:rsidRDefault="00303910" w:rsidP="000B54D3">
      <w:pPr>
        <w:rPr>
          <w:rFonts w:cs="Helvetica Neue"/>
          <w:color w:val="1A1A1A"/>
          <w:rPrChange w:id="110" w:author="Marcy Misner" w:date="2013-09-19T14:27:00Z">
            <w:rPr>
              <w:rFonts w:cs="Helvetica Neue"/>
              <w:color w:val="1A1A1A"/>
            </w:rPr>
          </w:rPrChange>
        </w:rPr>
      </w:pPr>
    </w:p>
    <w:p w14:paraId="66899C86" w14:textId="77777777" w:rsidR="000B54D3" w:rsidRPr="00B77D2C" w:rsidRDefault="000B54D3" w:rsidP="000B54D3">
      <w:pPr>
        <w:rPr>
          <w:b/>
          <w:rPrChange w:id="111" w:author="Marcy Misner" w:date="2013-09-19T14:27:00Z">
            <w:rPr>
              <w:b/>
            </w:rPr>
          </w:rPrChange>
        </w:rPr>
      </w:pPr>
      <w:r w:rsidRPr="00B77D2C">
        <w:rPr>
          <w:b/>
          <w:rPrChange w:id="112" w:author="Marcy Misner" w:date="2013-09-19T14:27:00Z">
            <w:rPr>
              <w:b/>
            </w:rPr>
          </w:rPrChange>
        </w:rPr>
        <w:t>Now if we can do the same thing, maybe not in that amount with something like the culinary school, which isn’t underway yet. We’re still trying to acquire the property and if we can’t get the property at a reasonable price, I don’t know. We’re looking everywhere.  (:16)</w:t>
      </w:r>
    </w:p>
    <w:p w14:paraId="4846AA1B" w14:textId="77777777" w:rsidR="000B54D3" w:rsidRPr="00B77D2C" w:rsidRDefault="000B54D3" w:rsidP="000B54D3">
      <w:pPr>
        <w:rPr>
          <w:b/>
          <w:rPrChange w:id="113" w:author="Marcy Misner" w:date="2013-09-19T14:27:00Z">
            <w:rPr>
              <w:b/>
            </w:rPr>
          </w:rPrChange>
        </w:rPr>
      </w:pPr>
    </w:p>
    <w:p w14:paraId="59F89716" w14:textId="2EC7A36C" w:rsidR="000B54D3" w:rsidRPr="00B77D2C" w:rsidRDefault="00303910" w:rsidP="000B54D3">
      <w:pPr>
        <w:rPr>
          <w:rPrChange w:id="114" w:author="Marcy Misner" w:date="2013-09-19T14:27:00Z">
            <w:rPr/>
          </w:rPrChange>
        </w:rPr>
      </w:pPr>
      <w:ins w:id="115" w:author="Amy Robinson" w:date="2013-09-19T12:23:00Z">
        <w:r w:rsidRPr="00B77D2C">
          <w:rPr>
            <w:rPrChange w:id="116" w:author="Marcy Misner" w:date="2013-09-19T14:27:00Z">
              <w:rPr/>
            </w:rPrChange>
          </w:rPr>
          <w:t xml:space="preserve">Mickelson says the </w:t>
        </w:r>
      </w:ins>
      <w:r w:rsidR="000B54D3" w:rsidRPr="00B77D2C">
        <w:rPr>
          <w:rPrChange w:id="117" w:author="Marcy Misner" w:date="2013-09-19T14:27:00Z">
            <w:rPr/>
          </w:rPrChange>
        </w:rPr>
        <w:t xml:space="preserve">plan </w:t>
      </w:r>
      <w:ins w:id="118" w:author="Amy Robinson" w:date="2013-09-19T12:23:00Z">
        <w:r w:rsidRPr="00B77D2C">
          <w:rPr>
            <w:rPrChange w:id="119" w:author="Marcy Misner" w:date="2013-09-19T14:27:00Z">
              <w:rPr/>
            </w:rPrChange>
          </w:rPr>
          <w:t xml:space="preserve">is </w:t>
        </w:r>
      </w:ins>
      <w:r w:rsidR="000B54D3" w:rsidRPr="00B77D2C">
        <w:rPr>
          <w:rPrChange w:id="120" w:author="Marcy Misner" w:date="2013-09-19T14:27:00Z">
            <w:rPr/>
          </w:rPrChange>
        </w:rPr>
        <w:t xml:space="preserve">to make the culinary school available to 4H students and </w:t>
      </w:r>
      <w:ins w:id="121" w:author="Marcy Misner" w:date="2013-09-19T14:28:00Z">
        <w:r w:rsidR="00B77D2C" w:rsidRPr="00B77D2C">
          <w:rPr>
            <w:rPrChange w:id="122" w:author="Marcy Misner" w:date="2013-09-19T14:27:00Z">
              <w:rPr/>
            </w:rPrChange>
          </w:rPr>
          <w:t>encourage</w:t>
        </w:r>
      </w:ins>
      <w:ins w:id="123" w:author="Amy Robinson" w:date="2013-09-19T12:23:00Z">
        <w:r w:rsidRPr="00B77D2C">
          <w:rPr>
            <w:rPrChange w:id="124" w:author="Marcy Misner" w:date="2013-09-19T14:27:00Z">
              <w:rPr/>
            </w:rPrChange>
          </w:rPr>
          <w:t xml:space="preserve"> </w:t>
        </w:r>
      </w:ins>
      <w:r w:rsidR="000B54D3" w:rsidRPr="00B77D2C">
        <w:rPr>
          <w:rPrChange w:id="125" w:author="Marcy Misner" w:date="2013-09-19T14:27:00Z">
            <w:rPr/>
          </w:rPrChange>
        </w:rPr>
        <w:t xml:space="preserve"> graduates </w:t>
      </w:r>
      <w:ins w:id="126" w:author="Amy Robinson" w:date="2013-09-19T12:23:00Z">
        <w:r w:rsidRPr="00B77D2C">
          <w:rPr>
            <w:rPrChange w:id="127" w:author="Marcy Misner" w:date="2013-09-19T14:27:00Z">
              <w:rPr/>
            </w:rPrChange>
          </w:rPr>
          <w:t xml:space="preserve">to </w:t>
        </w:r>
      </w:ins>
      <w:r w:rsidR="000B54D3" w:rsidRPr="00B77D2C">
        <w:rPr>
          <w:rPrChange w:id="128" w:author="Marcy Misner" w:date="2013-09-19T14:27:00Z">
            <w:rPr/>
          </w:rPrChange>
        </w:rPr>
        <w:t>stay and open restaurants in the area.</w:t>
      </w:r>
    </w:p>
    <w:p w14:paraId="30C9198F" w14:textId="77777777" w:rsidR="000B54D3" w:rsidRPr="00B77D2C" w:rsidRDefault="000B54D3" w:rsidP="000B54D3">
      <w:pPr>
        <w:rPr>
          <w:rPrChange w:id="129" w:author="Marcy Misner" w:date="2013-09-19T14:27:00Z">
            <w:rPr/>
          </w:rPrChange>
        </w:rPr>
      </w:pPr>
    </w:p>
    <w:p w14:paraId="2DE65260" w14:textId="77777777" w:rsidR="000B54D3" w:rsidRPr="00B77D2C" w:rsidRDefault="000B54D3" w:rsidP="000B54D3">
      <w:pPr>
        <w:rPr>
          <w:rPrChange w:id="130" w:author="Marcy Misner" w:date="2013-09-19T14:27:00Z">
            <w:rPr/>
          </w:rPrChange>
        </w:rPr>
      </w:pPr>
      <w:r w:rsidRPr="00B77D2C">
        <w:rPr>
          <w:rPrChange w:id="131" w:author="Marcy Misner" w:date="2013-09-19T14:27:00Z">
            <w:rPr/>
          </w:rPrChange>
        </w:rPr>
        <w:lastRenderedPageBreak/>
        <w:t>The keys to success seem,</w:t>
      </w:r>
      <w:ins w:id="132" w:author="Amy Robinson" w:date="2013-09-19T12:24:00Z">
        <w:r w:rsidR="00303910" w:rsidRPr="00B77D2C">
          <w:rPr>
            <w:rPrChange w:id="133" w:author="Marcy Misner" w:date="2013-09-19T14:27:00Z">
              <w:rPr/>
            </w:rPrChange>
          </w:rPr>
          <w:t xml:space="preserve"> run the gamut from paperwork for the bank to outreach in the community</w:t>
        </w:r>
      </w:ins>
      <w:r w:rsidRPr="00B77D2C">
        <w:rPr>
          <w:rPrChange w:id="134" w:author="Marcy Misner" w:date="2013-09-19T14:27:00Z">
            <w:rPr/>
          </w:rPrChange>
        </w:rPr>
        <w:t xml:space="preserve">. </w:t>
      </w:r>
      <w:ins w:id="135" w:author="Amy Robinson" w:date="2013-09-19T12:24:00Z">
        <w:r w:rsidR="00303910" w:rsidRPr="00B77D2C">
          <w:rPr>
            <w:rPrChange w:id="136" w:author="Marcy Misner" w:date="2013-09-19T14:27:00Z">
              <w:rPr/>
            </w:rPrChange>
          </w:rPr>
          <w:t xml:space="preserve"> The </w:t>
        </w:r>
      </w:ins>
      <w:r w:rsidRPr="00B77D2C">
        <w:rPr>
          <w:rPrChange w:id="137" w:author="Marcy Misner" w:date="2013-09-19T14:27:00Z">
            <w:rPr/>
          </w:rPrChange>
        </w:rPr>
        <w:t>planners of the family entertainment center believe they’ve done their homework</w:t>
      </w:r>
      <w:ins w:id="138" w:author="Amy Robinson" w:date="2013-09-19T12:25:00Z">
        <w:r w:rsidR="00303910" w:rsidRPr="00B77D2C">
          <w:rPr>
            <w:rPrChange w:id="139" w:author="Marcy Misner" w:date="2013-09-19T14:27:00Z">
              <w:rPr/>
            </w:rPrChange>
          </w:rPr>
          <w:t xml:space="preserve">, and they hope, next summer, Soo area residents and visitors will have one more niche business to enjoy. </w:t>
        </w:r>
      </w:ins>
      <w:r w:rsidRPr="00B77D2C">
        <w:rPr>
          <w:rPrChange w:id="140" w:author="Marcy Misner" w:date="2013-09-19T14:27:00Z">
            <w:rPr/>
          </w:rPrChange>
        </w:rPr>
        <w:t xml:space="preserve"> when it comes to offering something that can’t be found in the Upper Peninsula or Sault, Ontario. They want to provide a year-round business that will offer services beyond the summer tourism appetite by partnering </w:t>
      </w:r>
    </w:p>
    <w:p w14:paraId="77F2F507" w14:textId="77777777" w:rsidR="000B54D3" w:rsidRPr="00B77D2C" w:rsidRDefault="000B54D3" w:rsidP="000B54D3">
      <w:pPr>
        <w:rPr>
          <w:rPrChange w:id="141" w:author="Marcy Misner" w:date="2013-09-19T14:27:00Z">
            <w:rPr/>
          </w:rPrChange>
        </w:rPr>
      </w:pPr>
      <w:r w:rsidRPr="00B77D2C">
        <w:rPr>
          <w:rPrChange w:id="142" w:author="Marcy Misner" w:date="2013-09-19T14:27:00Z">
            <w:rPr/>
          </w:rPrChange>
        </w:rPr>
        <w:t>SOQ</w:t>
      </w:r>
    </w:p>
    <w:p w14:paraId="3EAF0AAC" w14:textId="77777777" w:rsidR="000B54D3" w:rsidRPr="00B77D2C" w:rsidRDefault="000B54D3" w:rsidP="000B54D3">
      <w:pPr>
        <w:rPr>
          <w:rPrChange w:id="143" w:author="Marcy Misner" w:date="2013-09-19T14:27:00Z">
            <w:rPr/>
          </w:rPrChange>
        </w:rPr>
      </w:pPr>
    </w:p>
    <w:p w14:paraId="5C394F82" w14:textId="77777777" w:rsidR="000B54D3" w:rsidRPr="00B77D2C" w:rsidRDefault="000B54D3" w:rsidP="000B54D3">
      <w:pPr>
        <w:rPr>
          <w:ins w:id="144" w:author="Amy Robinson" w:date="2013-09-19T12:17:00Z"/>
          <w:rPrChange w:id="145" w:author="Marcy Misner" w:date="2013-09-19T14:27:00Z">
            <w:rPr>
              <w:ins w:id="146" w:author="Amy Robinson" w:date="2013-09-19T12:17:00Z"/>
            </w:rPr>
          </w:rPrChange>
        </w:rPr>
      </w:pPr>
      <w:bookmarkStart w:id="147" w:name="_GoBack"/>
      <w:bookmarkEnd w:id="147"/>
    </w:p>
    <w:p w14:paraId="1DAC2511" w14:textId="77777777" w:rsidR="000B54D3" w:rsidRPr="00B77D2C" w:rsidRDefault="000B54D3" w:rsidP="000B54D3">
      <w:pPr>
        <w:rPr>
          <w:ins w:id="148" w:author="Amy Robinson" w:date="2013-09-19T12:17:00Z"/>
          <w:rPrChange w:id="149" w:author="Marcy Misner" w:date="2013-09-19T14:27:00Z">
            <w:rPr>
              <w:ins w:id="150" w:author="Amy Robinson" w:date="2013-09-19T12:17:00Z"/>
            </w:rPr>
          </w:rPrChange>
        </w:rPr>
      </w:pPr>
    </w:p>
    <w:p w14:paraId="7016B3CC" w14:textId="77777777" w:rsidR="000B54D3" w:rsidRPr="00B77D2C" w:rsidRDefault="000B54D3" w:rsidP="000B54D3">
      <w:pPr>
        <w:rPr>
          <w:ins w:id="151" w:author="Amy Robinson" w:date="2013-09-19T12:17:00Z"/>
          <w:rPrChange w:id="152" w:author="Marcy Misner" w:date="2013-09-19T14:27:00Z">
            <w:rPr>
              <w:ins w:id="153" w:author="Amy Robinson" w:date="2013-09-19T12:17:00Z"/>
            </w:rPr>
          </w:rPrChange>
        </w:rPr>
      </w:pPr>
    </w:p>
    <w:p w14:paraId="31FC82E9" w14:textId="77777777" w:rsidR="000B54D3" w:rsidRPr="00B77D2C" w:rsidRDefault="000B54D3" w:rsidP="000B54D3">
      <w:pPr>
        <w:rPr>
          <w:ins w:id="154" w:author="Amy Robinson" w:date="2013-09-19T12:17:00Z"/>
          <w:rPrChange w:id="155" w:author="Marcy Misner" w:date="2013-09-19T14:27:00Z">
            <w:rPr>
              <w:ins w:id="156" w:author="Amy Robinson" w:date="2013-09-19T12:17:00Z"/>
            </w:rPr>
          </w:rPrChange>
        </w:rPr>
      </w:pPr>
    </w:p>
    <w:p w14:paraId="3F36EA67" w14:textId="77777777" w:rsidR="000B54D3" w:rsidRPr="00B77D2C" w:rsidRDefault="000B54D3" w:rsidP="000B54D3">
      <w:pPr>
        <w:rPr>
          <w:ins w:id="157" w:author="Amy Robinson" w:date="2013-09-19T12:17:00Z"/>
          <w:rPrChange w:id="158" w:author="Marcy Misner" w:date="2013-09-19T14:27:00Z">
            <w:rPr>
              <w:ins w:id="159" w:author="Amy Robinson" w:date="2013-09-19T12:17:00Z"/>
            </w:rPr>
          </w:rPrChange>
        </w:rPr>
      </w:pPr>
    </w:p>
    <w:p w14:paraId="38CB4F61" w14:textId="77777777" w:rsidR="000B54D3" w:rsidRPr="00B77D2C" w:rsidRDefault="000B54D3" w:rsidP="000B54D3">
      <w:pPr>
        <w:rPr>
          <w:rPrChange w:id="160" w:author="Marcy Misner" w:date="2013-09-19T14:27:00Z">
            <w:rPr/>
          </w:rPrChange>
        </w:rPr>
      </w:pPr>
      <w:r w:rsidRPr="00B77D2C">
        <w:rPr>
          <w:rPrChange w:id="161" w:author="Marcy Misner" w:date="2013-09-19T14:27:00Z">
            <w:rPr/>
          </w:rPrChange>
        </w:rPr>
        <w:t>Jim Milligan</w:t>
      </w:r>
      <w:r w:rsidRPr="00B77D2C">
        <w:rPr>
          <w:rPrChange w:id="162" w:author="Marcy Misner" w:date="2013-09-19T14:27:00Z">
            <w:rPr/>
          </w:rPrChange>
        </w:rPr>
        <w:tab/>
        <w:t xml:space="preserve">Fustini’s founder </w:t>
      </w:r>
      <w:r w:rsidRPr="00B77D2C">
        <w:rPr>
          <w:rPrChange w:id="163" w:author="Marcy Misner" w:date="2013-09-19T14:27:00Z">
            <w:rPr/>
          </w:rPrChange>
        </w:rPr>
        <w:tab/>
      </w:r>
      <w:r w:rsidRPr="00B77D2C">
        <w:rPr>
          <w:rPrChange w:id="164" w:author="Marcy Misner" w:date="2013-09-19T14:27:00Z">
            <w:rPr/>
          </w:rPrChange>
        </w:rPr>
        <w:tab/>
        <w:t>651-260-3294</w:t>
      </w:r>
    </w:p>
    <w:p w14:paraId="6AB10D88" w14:textId="77777777" w:rsidR="000B54D3" w:rsidRPr="00B77D2C" w:rsidRDefault="000B54D3" w:rsidP="000B54D3">
      <w:pPr>
        <w:rPr>
          <w:rPrChange w:id="165" w:author="Marcy Misner" w:date="2013-09-19T14:27:00Z">
            <w:rPr/>
          </w:rPrChange>
        </w:rPr>
      </w:pPr>
      <w:r w:rsidRPr="00B77D2C">
        <w:rPr>
          <w:rPrChange w:id="166" w:author="Marcy Misner" w:date="2013-09-19T14:27:00Z">
            <w:rPr/>
          </w:rPrChange>
        </w:rPr>
        <w:t>Bud McIntire</w:t>
      </w:r>
      <w:r w:rsidRPr="00B77D2C">
        <w:rPr>
          <w:rPrChange w:id="167" w:author="Marcy Misner" w:date="2013-09-19T14:27:00Z">
            <w:rPr/>
          </w:rPrChange>
        </w:rPr>
        <w:tab/>
        <w:t xml:space="preserve">Great Lakes Boat Building School  906-484-1081 </w:t>
      </w:r>
    </w:p>
    <w:p w14:paraId="25611DAF" w14:textId="77777777" w:rsidR="000B54D3" w:rsidRPr="00B77D2C" w:rsidRDefault="000B54D3" w:rsidP="000B54D3">
      <w:pPr>
        <w:rPr>
          <w:rPrChange w:id="168" w:author="Marcy Misner" w:date="2013-09-19T14:27:00Z">
            <w:rPr/>
          </w:rPrChange>
        </w:rPr>
      </w:pPr>
      <w:r w:rsidRPr="00B77D2C">
        <w:rPr>
          <w:rPrChange w:id="169" w:author="Marcy Misner" w:date="2013-09-19T14:27:00Z">
            <w:rPr/>
          </w:rPrChange>
        </w:rPr>
        <w:t xml:space="preserve">John Allison </w:t>
      </w:r>
      <w:r w:rsidRPr="00B77D2C">
        <w:rPr>
          <w:rPrChange w:id="170" w:author="Marcy Misner" w:date="2013-09-19T14:27:00Z">
            <w:rPr/>
          </w:rPrChange>
        </w:rPr>
        <w:tab/>
        <w:t xml:space="preserve">Central Savings Bank </w:t>
      </w:r>
      <w:r w:rsidRPr="00B77D2C">
        <w:rPr>
          <w:rPrChange w:id="171" w:author="Marcy Misner" w:date="2013-09-19T14:27:00Z">
            <w:rPr/>
          </w:rPrChange>
        </w:rPr>
        <w:tab/>
        <w:t>906-253-1202</w:t>
      </w:r>
    </w:p>
    <w:p w14:paraId="19BC7F0B" w14:textId="77777777" w:rsidR="000B54D3" w:rsidRPr="00B77D2C" w:rsidRDefault="000B54D3" w:rsidP="000B54D3">
      <w:pPr>
        <w:rPr>
          <w:rPrChange w:id="172" w:author="Marcy Misner" w:date="2013-09-19T14:27:00Z">
            <w:rPr/>
          </w:rPrChange>
        </w:rPr>
      </w:pPr>
      <w:r w:rsidRPr="00B77D2C">
        <w:rPr>
          <w:rPrChange w:id="173" w:author="Marcy Misner" w:date="2013-09-19T14:27:00Z">
            <w:rPr/>
          </w:rPrChange>
        </w:rPr>
        <w:t xml:space="preserve">Bonnie Mickelson </w:t>
      </w:r>
      <w:r w:rsidRPr="00B77D2C">
        <w:rPr>
          <w:rPrChange w:id="174" w:author="Marcy Misner" w:date="2013-09-19T14:27:00Z">
            <w:rPr/>
          </w:rPrChange>
        </w:rPr>
        <w:tab/>
      </w:r>
      <w:r w:rsidRPr="00B77D2C">
        <w:rPr>
          <w:rPrChange w:id="175" w:author="Marcy Misner" w:date="2013-09-19T14:27:00Z">
            <w:rPr/>
          </w:rPrChange>
        </w:rPr>
        <w:tab/>
      </w:r>
      <w:r w:rsidRPr="00B77D2C">
        <w:rPr>
          <w:rPrChange w:id="176" w:author="Marcy Misner" w:date="2013-09-19T14:27:00Z">
            <w:rPr/>
          </w:rPrChange>
        </w:rPr>
        <w:tab/>
      </w:r>
      <w:r w:rsidRPr="00B77D2C">
        <w:rPr>
          <w:rPrChange w:id="177" w:author="Marcy Misner" w:date="2013-09-19T14:27:00Z">
            <w:rPr/>
          </w:rPrChange>
        </w:rPr>
        <w:tab/>
        <w:t>906-484-3253</w:t>
      </w:r>
    </w:p>
    <w:p w14:paraId="6F6292DF" w14:textId="77777777" w:rsidR="000B54D3" w:rsidRPr="00B77D2C" w:rsidRDefault="000B54D3" w:rsidP="000B54D3">
      <w:pPr>
        <w:rPr>
          <w:rPrChange w:id="178" w:author="Marcy Misner" w:date="2013-09-19T14:27:00Z">
            <w:rPr/>
          </w:rPrChange>
        </w:rPr>
      </w:pPr>
    </w:p>
    <w:p w14:paraId="33A978F6" w14:textId="77777777" w:rsidR="000B54D3" w:rsidRPr="00B77D2C" w:rsidRDefault="000B54D3" w:rsidP="000B54D3">
      <w:pPr>
        <w:rPr>
          <w:rPrChange w:id="179" w:author="Marcy Misner" w:date="2013-09-19T14:27:00Z">
            <w:rPr/>
          </w:rPrChange>
        </w:rPr>
      </w:pPr>
    </w:p>
    <w:p w14:paraId="07924A44" w14:textId="77777777" w:rsidR="000B54D3" w:rsidRPr="00B77D2C" w:rsidRDefault="000B54D3" w:rsidP="000B54D3">
      <w:r w:rsidRPr="00B77D2C">
        <w:t xml:space="preserve">Fustini’s is an underwriter for WCMU. </w:t>
      </w:r>
    </w:p>
    <w:p w14:paraId="1237BE77" w14:textId="77777777" w:rsidR="000B54D3" w:rsidRPr="00B77D2C" w:rsidRDefault="000B54D3" w:rsidP="000B54D3"/>
    <w:p w14:paraId="7F9291B3" w14:textId="77777777" w:rsidR="000B54D3" w:rsidRPr="00B77D2C" w:rsidRDefault="000B54D3" w:rsidP="000B54D3">
      <w:r w:rsidRPr="00B77D2C">
        <w:t xml:space="preserve">On the web: </w:t>
      </w:r>
      <w:hyperlink r:id="rId5" w:history="1">
        <w:r w:rsidRPr="00B77D2C">
          <w:rPr>
            <w:rStyle w:val="Hyperlink"/>
            <w:u w:val="none"/>
          </w:rPr>
          <w:t>http://fustinis.com/</w:t>
        </w:r>
      </w:hyperlink>
    </w:p>
    <w:p w14:paraId="34EC8241" w14:textId="77777777" w:rsidR="000B54D3" w:rsidRPr="00B77D2C" w:rsidRDefault="000B54D3" w:rsidP="000B54D3"/>
    <w:p w14:paraId="704DC5C3" w14:textId="746C0718" w:rsidR="000B54D3" w:rsidRPr="00B77D2C" w:rsidDel="000B72D0" w:rsidRDefault="000B54D3" w:rsidP="000B54D3">
      <w:pPr>
        <w:rPr>
          <w:del w:id="180" w:author="Marcy Misner" w:date="2013-09-19T14:30:00Z"/>
        </w:rPr>
      </w:pPr>
      <w:r w:rsidRPr="00B77D2C">
        <w:t>A third cookbook is being released this week, with parties planned at all 5 stores.</w:t>
      </w:r>
      <w:del w:id="181" w:author="Marcy Misner" w:date="2013-09-19T14:30:00Z">
        <w:r w:rsidRPr="00B77D2C" w:rsidDel="000B72D0">
          <w:delText xml:space="preserve"> </w:delText>
        </w:r>
      </w:del>
    </w:p>
    <w:p w14:paraId="50441121" w14:textId="77777777" w:rsidR="000B72D0" w:rsidRDefault="000B72D0" w:rsidP="000B72D0">
      <w:pPr>
        <w:rPr>
          <w:ins w:id="182" w:author="Marcy Misner" w:date="2013-09-19T14:30:00Z"/>
        </w:rPr>
      </w:pPr>
    </w:p>
    <w:p w14:paraId="2692C814" w14:textId="77777777" w:rsidR="000B72D0" w:rsidRPr="000B72D0" w:rsidRDefault="000B72D0" w:rsidP="000B72D0"/>
    <w:sectPr w:rsidR="000B72D0" w:rsidRPr="000B72D0" w:rsidSect="000B72D0">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4D3"/>
    <w:rsid w:val="000B54D3"/>
    <w:rsid w:val="000B72D0"/>
    <w:rsid w:val="00150731"/>
    <w:rsid w:val="002A1900"/>
    <w:rsid w:val="00303910"/>
    <w:rsid w:val="00582A8A"/>
    <w:rsid w:val="00644BBB"/>
    <w:rsid w:val="00B77D2C"/>
    <w:rsid w:val="00CA4392"/>
    <w:rsid w:val="00D47AFC"/>
    <w:rsid w:val="00DE6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75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4D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4D3"/>
    <w:rPr>
      <w:color w:val="0000FF" w:themeColor="hyperlink"/>
      <w:u w:val="single"/>
    </w:rPr>
  </w:style>
  <w:style w:type="paragraph" w:styleId="BalloonText">
    <w:name w:val="Balloon Text"/>
    <w:basedOn w:val="Normal"/>
    <w:link w:val="BalloonTextChar"/>
    <w:uiPriority w:val="99"/>
    <w:semiHidden/>
    <w:unhideWhenUsed/>
    <w:rsid w:val="002A19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900"/>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4D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4D3"/>
    <w:rPr>
      <w:color w:val="0000FF" w:themeColor="hyperlink"/>
      <w:u w:val="single"/>
    </w:rPr>
  </w:style>
  <w:style w:type="paragraph" w:styleId="BalloonText">
    <w:name w:val="Balloon Text"/>
    <w:basedOn w:val="Normal"/>
    <w:link w:val="BalloonTextChar"/>
    <w:uiPriority w:val="99"/>
    <w:semiHidden/>
    <w:unhideWhenUsed/>
    <w:rsid w:val="002A19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900"/>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ustini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734</Words>
  <Characters>4188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Robinson</dc:creator>
  <cp:lastModifiedBy>Marcy Misner</cp:lastModifiedBy>
  <cp:revision>5</cp:revision>
  <cp:lastPrinted>2013-09-19T19:27:00Z</cp:lastPrinted>
  <dcterms:created xsi:type="dcterms:W3CDTF">2013-09-19T18:27:00Z</dcterms:created>
  <dcterms:modified xsi:type="dcterms:W3CDTF">2013-09-20T09:53:00Z</dcterms:modified>
</cp:coreProperties>
</file>