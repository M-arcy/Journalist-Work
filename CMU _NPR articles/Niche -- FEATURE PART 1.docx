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45511" w14:textId="77777777" w:rsidR="00091D4D" w:rsidRPr="0038197C" w:rsidRDefault="00091D4D" w:rsidP="00091D4D">
      <w:pPr>
        <w:rPr>
          <w:color w:val="000000" w:themeColor="text1"/>
        </w:rPr>
      </w:pPr>
      <w:r w:rsidRPr="0038197C">
        <w:rPr>
          <w:color w:val="000000" w:themeColor="text1"/>
        </w:rPr>
        <w:t>PART ONE</w:t>
      </w:r>
    </w:p>
    <w:p w14:paraId="0DB048F7" w14:textId="77777777" w:rsidR="00091D4D" w:rsidRPr="0038197C" w:rsidRDefault="00091D4D" w:rsidP="00091D4D">
      <w:pPr>
        <w:rPr>
          <w:color w:val="000000" w:themeColor="text1"/>
        </w:rPr>
      </w:pPr>
      <w:r w:rsidRPr="0038197C">
        <w:rPr>
          <w:color w:val="000000" w:themeColor="text1"/>
        </w:rPr>
        <w:t>Niche businesses doing well in Michigan</w:t>
      </w:r>
    </w:p>
    <w:p w14:paraId="3EEBF2C3" w14:textId="77777777" w:rsidR="00091D4D" w:rsidRPr="0038197C" w:rsidRDefault="00091D4D" w:rsidP="00091D4D">
      <w:pPr>
        <w:rPr>
          <w:color w:val="000000" w:themeColor="text1"/>
        </w:rPr>
      </w:pPr>
      <w:r w:rsidRPr="0038197C">
        <w:rPr>
          <w:color w:val="000000" w:themeColor="text1"/>
        </w:rPr>
        <w:t>20130812</w:t>
      </w:r>
    </w:p>
    <w:p w14:paraId="7CCD042B" w14:textId="77777777" w:rsidR="00091D4D" w:rsidRPr="0038197C" w:rsidRDefault="00091D4D" w:rsidP="00091D4D">
      <w:pPr>
        <w:rPr>
          <w:color w:val="000000" w:themeColor="text1"/>
        </w:rPr>
      </w:pPr>
      <w:r w:rsidRPr="0038197C">
        <w:rPr>
          <w:color w:val="000000" w:themeColor="text1"/>
        </w:rPr>
        <w:t>Marcy Misner/Amy</w:t>
      </w:r>
    </w:p>
    <w:p w14:paraId="6025E3F3" w14:textId="77777777" w:rsidR="00091D4D" w:rsidRPr="0038197C" w:rsidRDefault="00091D4D" w:rsidP="00091D4D">
      <w:pPr>
        <w:rPr>
          <w:b/>
          <w:color w:val="000000" w:themeColor="text1"/>
        </w:rPr>
      </w:pPr>
      <w:r w:rsidRPr="0038197C">
        <w:rPr>
          <w:b/>
          <w:color w:val="000000" w:themeColor="text1"/>
        </w:rPr>
        <w:t>Niche—FEATURE1</w:t>
      </w:r>
    </w:p>
    <w:p w14:paraId="28A6C4B5" w14:textId="58EAC98A" w:rsidR="00091D4D" w:rsidRPr="0038197C" w:rsidRDefault="00091D4D" w:rsidP="00091D4D">
      <w:pPr>
        <w:rPr>
          <w:color w:val="000000" w:themeColor="text1"/>
        </w:rPr>
      </w:pPr>
      <w:r w:rsidRPr="0038197C">
        <w:rPr>
          <w:color w:val="000000" w:themeColor="text1"/>
        </w:rPr>
        <w:t>Length</w:t>
      </w:r>
      <w:r w:rsidRPr="0038197C">
        <w:t>: (</w:t>
      </w:r>
      <w:ins w:id="0" w:author="Marcy Misner" w:date="2013-09-23T16:03:00Z">
        <w:r w:rsidR="00F75700" w:rsidRPr="0038197C">
          <w:t>4:08</w:t>
        </w:r>
      </w:ins>
      <w:r w:rsidRPr="0038197C">
        <w:t>)</w:t>
      </w:r>
    </w:p>
    <w:p w14:paraId="20D52F05" w14:textId="77777777" w:rsidR="00091D4D" w:rsidRPr="0038197C" w:rsidRDefault="00091D4D" w:rsidP="00091D4D">
      <w:pPr>
        <w:rPr>
          <w:color w:val="000000" w:themeColor="text1"/>
        </w:rPr>
      </w:pPr>
    </w:p>
    <w:p w14:paraId="2D798F6F" w14:textId="77777777" w:rsidR="00091D4D" w:rsidRPr="0038197C" w:rsidRDefault="00091D4D" w:rsidP="00091D4D">
      <w:pPr>
        <w:rPr>
          <w:color w:val="000000" w:themeColor="text1"/>
        </w:rPr>
      </w:pPr>
      <w:r w:rsidRPr="0038197C">
        <w:rPr>
          <w:color w:val="000000" w:themeColor="text1"/>
        </w:rPr>
        <w:t xml:space="preserve">If niche businesses rely on a large population center and active buy-in from a customer base, then surely those in Northern Michigan must be one step behind. With smaller towns meaning fewer people to visit any specialized store, tourism can give a boost in the summer months. </w:t>
      </w:r>
      <w:proofErr w:type="gramStart"/>
      <w:r w:rsidRPr="0038197C">
        <w:rPr>
          <w:color w:val="000000" w:themeColor="text1"/>
        </w:rPr>
        <w:t>to small town shops.</w:t>
      </w:r>
      <w:proofErr w:type="gramEnd"/>
      <w:r w:rsidRPr="0038197C">
        <w:rPr>
          <w:color w:val="000000" w:themeColor="text1"/>
        </w:rPr>
        <w:t xml:space="preserve"> </w:t>
      </w:r>
    </w:p>
    <w:p w14:paraId="2B806D24" w14:textId="77777777" w:rsidR="00091D4D" w:rsidRPr="0038197C" w:rsidRDefault="00091D4D" w:rsidP="00091D4D">
      <w:pPr>
        <w:rPr>
          <w:color w:val="000000" w:themeColor="text1"/>
        </w:rPr>
      </w:pPr>
    </w:p>
    <w:p w14:paraId="78E7D36B" w14:textId="77777777" w:rsidR="00091D4D" w:rsidRPr="0038197C" w:rsidRDefault="00091D4D" w:rsidP="00091D4D">
      <w:pPr>
        <w:rPr>
          <w:color w:val="000000" w:themeColor="text1"/>
        </w:rPr>
      </w:pPr>
      <w:r w:rsidRPr="0038197C">
        <w:rPr>
          <w:color w:val="000000" w:themeColor="text1"/>
        </w:rPr>
        <w:t xml:space="preserve">But that doesn’t mean success is hard to achieve, even in small towns. Just look at a Traverse City-based businessman who’s providing an up-and-coming US appetite for high quality olive oils and vinegars, and a Cedarville-based wooden boatbuilding school that’s riding a swelling wave of success. </w:t>
      </w:r>
    </w:p>
    <w:p w14:paraId="70A6ABCD" w14:textId="77777777" w:rsidR="00F308F6" w:rsidRPr="0038197C" w:rsidRDefault="00F308F6" w:rsidP="00091D4D">
      <w:pPr>
        <w:pBdr>
          <w:bottom w:val="thinThickThinMediumGap" w:sz="18" w:space="1" w:color="auto"/>
        </w:pBdr>
        <w:rPr>
          <w:color w:val="000000" w:themeColor="text1"/>
        </w:rPr>
      </w:pPr>
    </w:p>
    <w:p w14:paraId="4519C218" w14:textId="77777777" w:rsidR="00F308F6" w:rsidRPr="0038197C" w:rsidRDefault="00F308F6" w:rsidP="00091D4D">
      <w:pPr>
        <w:rPr>
          <w:color w:val="000000" w:themeColor="text1"/>
        </w:rPr>
      </w:pPr>
    </w:p>
    <w:p w14:paraId="0837FED8" w14:textId="26DDE758" w:rsidR="00091D4D" w:rsidRPr="0038197C" w:rsidRDefault="00091D4D" w:rsidP="00091D4D">
      <w:pPr>
        <w:rPr>
          <w:color w:val="000000" w:themeColor="text1"/>
        </w:rPr>
      </w:pPr>
      <w:r w:rsidRPr="0038197C">
        <w:rPr>
          <w:color w:val="000000" w:themeColor="text1"/>
        </w:rPr>
        <w:t xml:space="preserve">People raised eyebrows in 2008 when </w:t>
      </w:r>
      <w:ins w:id="1" w:author="Marcy Misner" w:date="2013-09-19T14:47:00Z">
        <w:r w:rsidR="009214B2" w:rsidRPr="0038197C">
          <w:rPr>
            <w:color w:val="000000" w:themeColor="text1"/>
          </w:rPr>
          <w:t xml:space="preserve">Jim </w:t>
        </w:r>
      </w:ins>
      <w:r w:rsidR="00F308F6" w:rsidRPr="0038197C">
        <w:rPr>
          <w:color w:val="000000" w:themeColor="text1"/>
        </w:rPr>
        <w:t>Milligan opened Fustini’s.  The</w:t>
      </w:r>
      <w:r w:rsidRPr="0038197C">
        <w:rPr>
          <w:color w:val="000000" w:themeColor="text1"/>
        </w:rPr>
        <w:t xml:space="preserve"> business sells just two things: flavored </w:t>
      </w:r>
      <w:ins w:id="2" w:author="Amy Robinson" w:date="2013-09-17T12:52:00Z">
        <w:r w:rsidR="00F308F6" w:rsidRPr="0038197C">
          <w:rPr>
            <w:color w:val="000000" w:themeColor="text1"/>
          </w:rPr>
          <w:t xml:space="preserve"> </w:t>
        </w:r>
      </w:ins>
      <w:r w:rsidRPr="0038197C">
        <w:rPr>
          <w:color w:val="000000" w:themeColor="text1"/>
        </w:rPr>
        <w:t xml:space="preserve">vinegars and flavored olive oils.  </w:t>
      </w:r>
    </w:p>
    <w:p w14:paraId="67385C10" w14:textId="77777777" w:rsidR="00091D4D" w:rsidRPr="0038197C" w:rsidRDefault="00091D4D" w:rsidP="00091D4D">
      <w:pPr>
        <w:rPr>
          <w:color w:val="000000" w:themeColor="text1"/>
        </w:rPr>
      </w:pPr>
    </w:p>
    <w:p w14:paraId="7830C978" w14:textId="129C2ACA" w:rsidR="00091D4D" w:rsidRPr="0038197C" w:rsidRDefault="00091D4D" w:rsidP="00091D4D">
      <w:pPr>
        <w:rPr>
          <w:color w:val="000000" w:themeColor="text1"/>
        </w:rPr>
      </w:pPr>
      <w:r w:rsidRPr="0038197C">
        <w:rPr>
          <w:color w:val="000000" w:themeColor="text1"/>
        </w:rPr>
        <w:t>.</w:t>
      </w:r>
      <w:ins w:id="3" w:author="Amy Robinson" w:date="2013-09-17T12:53:00Z">
        <w:r w:rsidR="00D45B46" w:rsidRPr="0038197C">
          <w:rPr>
            <w:color w:val="000000" w:themeColor="text1"/>
          </w:rPr>
          <w:t xml:space="preserve">In the past  five-years, Milligan has opened </w:t>
        </w:r>
      </w:ins>
      <w:r w:rsidRPr="0038197C">
        <w:rPr>
          <w:color w:val="000000" w:themeColor="text1"/>
        </w:rPr>
        <w:t>5 stores</w:t>
      </w:r>
      <w:ins w:id="4" w:author="Marcy Misner" w:date="2013-09-23T16:03:00Z">
        <w:r w:rsidR="00F75700" w:rsidRPr="0038197C">
          <w:rPr>
            <w:color w:val="000000" w:themeColor="text1"/>
          </w:rPr>
          <w:t>, with two more planned in Maui</w:t>
        </w:r>
      </w:ins>
      <w:r w:rsidRPr="0038197C">
        <w:rPr>
          <w:color w:val="000000" w:themeColor="text1"/>
        </w:rPr>
        <w:t xml:space="preserve">. </w:t>
      </w:r>
    </w:p>
    <w:p w14:paraId="02AE03DF" w14:textId="77777777" w:rsidR="00091D4D" w:rsidRPr="0038197C" w:rsidRDefault="00091D4D" w:rsidP="00091D4D">
      <w:pPr>
        <w:rPr>
          <w:b/>
          <w:color w:val="000000" w:themeColor="text1"/>
        </w:rPr>
      </w:pPr>
      <w:r w:rsidRPr="0038197C">
        <w:rPr>
          <w:color w:val="000000" w:themeColor="text1"/>
        </w:rPr>
        <w:t xml:space="preserve">Joan Perez </w:t>
      </w:r>
      <w:ins w:id="5" w:author="Amy Robinson" w:date="2013-09-17T12:54:00Z">
        <w:r w:rsidR="00D45B46" w:rsidRPr="0038197C">
          <w:rPr>
            <w:color w:val="000000" w:themeColor="text1"/>
          </w:rPr>
          <w:t xml:space="preserve">from </w:t>
        </w:r>
      </w:ins>
      <w:r w:rsidRPr="0038197C">
        <w:rPr>
          <w:color w:val="000000" w:themeColor="text1"/>
        </w:rPr>
        <w:t xml:space="preserve">Kent County was in the Mackinaw City store recently. </w:t>
      </w:r>
    </w:p>
    <w:p w14:paraId="68D73E7A" w14:textId="77777777" w:rsidR="00091D4D" w:rsidRPr="0038197C" w:rsidRDefault="00091D4D" w:rsidP="00091D4D">
      <w:pPr>
        <w:rPr>
          <w:b/>
          <w:color w:val="000000" w:themeColor="text1"/>
        </w:rPr>
      </w:pPr>
      <w:r w:rsidRPr="0038197C">
        <w:rPr>
          <w:b/>
          <w:color w:val="000000" w:themeColor="text1"/>
        </w:rPr>
        <w:t xml:space="preserve">I wanted to get </w:t>
      </w:r>
      <w:proofErr w:type="gramStart"/>
      <w:r w:rsidRPr="0038197C">
        <w:rPr>
          <w:b/>
          <w:color w:val="000000" w:themeColor="text1"/>
        </w:rPr>
        <w:t>a really</w:t>
      </w:r>
      <w:proofErr w:type="gramEnd"/>
      <w:r w:rsidRPr="0038197C">
        <w:rPr>
          <w:b/>
          <w:color w:val="000000" w:themeColor="text1"/>
        </w:rPr>
        <w:t xml:space="preserve"> good balsamic vinegar and I thought I’d give it a shot. And I found it. My husband’s going to be thrilled. I’m Italian and we make a lot of salads. I live on salads and this is going to be - with tomatoes, I’m just excited. (:17)</w:t>
      </w:r>
    </w:p>
    <w:p w14:paraId="2484BE91" w14:textId="77777777" w:rsidR="00091D4D" w:rsidRPr="0038197C" w:rsidRDefault="00091D4D" w:rsidP="00091D4D">
      <w:pPr>
        <w:rPr>
          <w:color w:val="000000" w:themeColor="text1"/>
        </w:rPr>
      </w:pPr>
    </w:p>
    <w:p w14:paraId="138F8EE7" w14:textId="747C29DF" w:rsidR="00091D4D" w:rsidRPr="0038197C" w:rsidRDefault="00091D4D" w:rsidP="00091D4D">
      <w:pPr>
        <w:rPr>
          <w:color w:val="000000" w:themeColor="text1"/>
        </w:rPr>
      </w:pPr>
      <w:r w:rsidRPr="0038197C">
        <w:rPr>
          <w:color w:val="000000" w:themeColor="text1"/>
        </w:rPr>
        <w:t xml:space="preserve">With the economy struggling to find its feet, it may seem like a hard time for niche businesses, but that may be the very thing working in their favor.  While specialty shops don’t have a huge customer base, those consumers are loyal. </w:t>
      </w:r>
      <w:ins w:id="6" w:author="Amy Robinson" w:date="2013-09-17T12:55:00Z">
        <w:r w:rsidR="00D45B46" w:rsidRPr="0038197C">
          <w:rPr>
            <w:color w:val="000000" w:themeColor="text1"/>
          </w:rPr>
          <w:t xml:space="preserve">and even when budgets are tight, </w:t>
        </w:r>
      </w:ins>
      <w:r w:rsidRPr="0038197C">
        <w:rPr>
          <w:color w:val="000000" w:themeColor="text1"/>
        </w:rPr>
        <w:t xml:space="preserve">, </w:t>
      </w:r>
      <w:ins w:id="7" w:author="Marcy Misner" w:date="2013-09-19T14:47:00Z">
        <w:r w:rsidR="009214B2" w:rsidRPr="0038197C">
          <w:rPr>
            <w:color w:val="000000" w:themeColor="text1"/>
          </w:rPr>
          <w:t>a</w:t>
        </w:r>
      </w:ins>
      <w:ins w:id="8" w:author="Amy Robinson" w:date="2013-09-17T12:59:00Z">
        <w:r w:rsidR="00D45B46" w:rsidRPr="0038197C">
          <w:rPr>
            <w:color w:val="000000" w:themeColor="text1"/>
          </w:rPr>
          <w:t xml:space="preserve">nd </w:t>
        </w:r>
      </w:ins>
      <w:r w:rsidRPr="0038197C">
        <w:rPr>
          <w:color w:val="000000" w:themeColor="text1"/>
        </w:rPr>
        <w:t>people may forgo expensive vacations, they still making room in their budgets for some of the things they love.</w:t>
      </w:r>
    </w:p>
    <w:p w14:paraId="0569FFAD" w14:textId="77777777" w:rsidR="00091D4D" w:rsidRPr="0038197C" w:rsidRDefault="00D45B46" w:rsidP="00091D4D">
      <w:pPr>
        <w:rPr>
          <w:color w:val="000000" w:themeColor="text1"/>
        </w:rPr>
      </w:pPr>
      <w:ins w:id="9" w:author="Amy Robinson" w:date="2013-09-17T12:58:00Z">
        <w:r w:rsidRPr="0038197C">
          <w:rPr>
            <w:color w:val="000000" w:themeColor="text1"/>
          </w:rPr>
          <w:t xml:space="preserve"> </w:t>
        </w:r>
      </w:ins>
      <w:ins w:id="10" w:author="Amy Robinson" w:date="2013-09-17T13:00:00Z">
        <w:r w:rsidRPr="0038197C">
          <w:rPr>
            <w:color w:val="000000" w:themeColor="text1"/>
          </w:rPr>
          <w:t xml:space="preserve">Of course, niche businesses can also get a leg up by tapping into a cultural trend, and perhaps no ‘trend ‘ is as strong  right now as health and wellness. </w:t>
        </w:r>
      </w:ins>
      <w:r w:rsidR="00091D4D" w:rsidRPr="0038197C">
        <w:rPr>
          <w:color w:val="000000" w:themeColor="text1"/>
        </w:rPr>
        <w:t>Health-conscious</w:t>
      </w:r>
      <w:ins w:id="11" w:author="Amy Robinson" w:date="2013-09-17T13:01:00Z">
        <w:r w:rsidRPr="0038197C">
          <w:rPr>
            <w:color w:val="000000" w:themeColor="text1"/>
          </w:rPr>
          <w:t xml:space="preserve"> consumers, like our shopper Joan, seem to love the </w:t>
        </w:r>
      </w:ins>
      <w:r w:rsidR="00091D4D" w:rsidRPr="0038197C">
        <w:rPr>
          <w:color w:val="000000" w:themeColor="text1"/>
        </w:rPr>
        <w:t xml:space="preserve"> </w:t>
      </w:r>
      <w:proofErr w:type="spellStart"/>
      <w:r w:rsidR="00091D4D" w:rsidRPr="0038197C">
        <w:rPr>
          <w:color w:val="000000" w:themeColor="text1"/>
        </w:rPr>
        <w:t>the</w:t>
      </w:r>
      <w:proofErr w:type="spellEnd"/>
      <w:ins w:id="12" w:author="Amy Robinson" w:date="2013-09-17T13:02:00Z">
        <w:r w:rsidR="00FF1200" w:rsidRPr="0038197C">
          <w:rPr>
            <w:color w:val="000000" w:themeColor="text1"/>
          </w:rPr>
          <w:t xml:space="preserve"> pure</w:t>
        </w:r>
      </w:ins>
      <w:r w:rsidR="00091D4D" w:rsidRPr="0038197C">
        <w:rPr>
          <w:color w:val="000000" w:themeColor="text1"/>
        </w:rPr>
        <w:t xml:space="preserve"> olive oils and </w:t>
      </w:r>
      <w:ins w:id="13" w:author="Amy Robinson" w:date="2013-09-17T13:02:00Z">
        <w:r w:rsidR="00FF1200" w:rsidRPr="0038197C">
          <w:rPr>
            <w:color w:val="000000" w:themeColor="text1"/>
          </w:rPr>
          <w:t xml:space="preserve">natural </w:t>
        </w:r>
      </w:ins>
      <w:r w:rsidR="00091D4D" w:rsidRPr="0038197C">
        <w:rPr>
          <w:color w:val="000000" w:themeColor="text1"/>
        </w:rPr>
        <w:t xml:space="preserve">balsamic vinegars </w:t>
      </w:r>
      <w:ins w:id="14" w:author="Amy Robinson" w:date="2013-09-17T13:02:00Z">
        <w:r w:rsidR="00FF1200" w:rsidRPr="0038197C">
          <w:rPr>
            <w:color w:val="000000" w:themeColor="text1"/>
          </w:rPr>
          <w:t xml:space="preserve"> that </w:t>
        </w:r>
      </w:ins>
      <w:ins w:id="15" w:author="Amy Robinson" w:date="2013-09-17T13:03:00Z">
        <w:r w:rsidR="00FF1200" w:rsidRPr="0038197C">
          <w:rPr>
            <w:color w:val="000000" w:themeColor="text1"/>
          </w:rPr>
          <w:t>Fustini’s carries</w:t>
        </w:r>
      </w:ins>
      <w:r w:rsidR="00091D4D" w:rsidRPr="0038197C">
        <w:rPr>
          <w:color w:val="000000" w:themeColor="text1"/>
        </w:rPr>
        <w:t xml:space="preserve"> </w:t>
      </w:r>
    </w:p>
    <w:p w14:paraId="4E823576" w14:textId="77777777" w:rsidR="00091D4D" w:rsidRPr="0038197C" w:rsidRDefault="00091D4D" w:rsidP="00091D4D">
      <w:pPr>
        <w:rPr>
          <w:color w:val="000000" w:themeColor="text1"/>
        </w:rPr>
      </w:pPr>
    </w:p>
    <w:p w14:paraId="7449D0BF" w14:textId="16A91351" w:rsidR="00091D4D" w:rsidRPr="0038197C" w:rsidRDefault="00091D4D" w:rsidP="00091D4D">
      <w:pPr>
        <w:rPr>
          <w:b/>
          <w:color w:val="000000" w:themeColor="text1"/>
        </w:rPr>
      </w:pPr>
      <w:r w:rsidRPr="0038197C">
        <w:rPr>
          <w:b/>
          <w:color w:val="000000" w:themeColor="text1"/>
        </w:rPr>
        <w:t>I plan on making it to 95. I think you could live as long as you want if you eat correctly and exercise every day. I absolutely believe that. So I have a goal to do that. (:12)</w:t>
      </w:r>
    </w:p>
    <w:p w14:paraId="4EDA2A45" w14:textId="77777777" w:rsidR="00091D4D" w:rsidRPr="0038197C" w:rsidRDefault="00091D4D" w:rsidP="00091D4D">
      <w:pPr>
        <w:rPr>
          <w:b/>
          <w:color w:val="000000" w:themeColor="text1"/>
        </w:rPr>
      </w:pPr>
    </w:p>
    <w:p w14:paraId="22946EB6" w14:textId="77777777" w:rsidR="00091D4D" w:rsidRPr="0038197C" w:rsidRDefault="00FF1200" w:rsidP="00091D4D">
      <w:pPr>
        <w:rPr>
          <w:color w:val="000000" w:themeColor="text1"/>
        </w:rPr>
      </w:pPr>
      <w:ins w:id="16" w:author="Amy Robinson" w:date="2013-09-17T13:03:00Z">
        <w:r w:rsidRPr="0038197C">
          <w:rPr>
            <w:color w:val="000000" w:themeColor="text1"/>
          </w:rPr>
          <w:t>So, it seems s</w:t>
        </w:r>
      </w:ins>
      <w:r w:rsidR="00091D4D" w:rsidRPr="0038197C">
        <w:rPr>
          <w:color w:val="000000" w:themeColor="text1"/>
        </w:rPr>
        <w:t xml:space="preserve">ome niche businesses succeed by making their customers healthier and happier. For </w:t>
      </w:r>
      <w:ins w:id="17" w:author="Amy Robinson" w:date="2013-09-17T13:03:00Z">
        <w:r w:rsidRPr="0038197C">
          <w:rPr>
            <w:color w:val="000000" w:themeColor="text1"/>
          </w:rPr>
          <w:t>others,</w:t>
        </w:r>
      </w:ins>
      <w:r w:rsidR="00091D4D" w:rsidRPr="0038197C">
        <w:rPr>
          <w:color w:val="000000" w:themeColor="text1"/>
        </w:rPr>
        <w:t xml:space="preserve"> success comes </w:t>
      </w:r>
      <w:ins w:id="18" w:author="Amy Robinson" w:date="2013-09-17T13:04:00Z">
        <w:r w:rsidRPr="0038197C">
          <w:rPr>
            <w:color w:val="000000" w:themeColor="text1"/>
          </w:rPr>
          <w:t xml:space="preserve"> from </w:t>
        </w:r>
      </w:ins>
      <w:r w:rsidR="00091D4D" w:rsidRPr="0038197C">
        <w:rPr>
          <w:color w:val="000000" w:themeColor="text1"/>
        </w:rPr>
        <w:t xml:space="preserve">making their communities healthier. </w:t>
      </w:r>
    </w:p>
    <w:p w14:paraId="33680732" w14:textId="77777777" w:rsidR="00091D4D" w:rsidRPr="0038197C" w:rsidRDefault="00091D4D" w:rsidP="00091D4D">
      <w:pPr>
        <w:rPr>
          <w:b/>
          <w:color w:val="000000" w:themeColor="text1"/>
        </w:rPr>
      </w:pPr>
    </w:p>
    <w:p w14:paraId="38E8E327" w14:textId="77777777" w:rsidR="00091D4D" w:rsidRPr="0038197C" w:rsidRDefault="00091D4D" w:rsidP="00091D4D">
      <w:pPr>
        <w:rPr>
          <w:b/>
          <w:color w:val="000000" w:themeColor="text1"/>
        </w:rPr>
      </w:pPr>
      <w:r w:rsidRPr="0038197C">
        <w:rPr>
          <w:b/>
          <w:color w:val="000000" w:themeColor="text1"/>
        </w:rPr>
        <w:t xml:space="preserve">WOOD BANGING FADE IN/OUT </w:t>
      </w:r>
    </w:p>
    <w:p w14:paraId="595F2EC6" w14:textId="77777777" w:rsidR="00091D4D" w:rsidRPr="0038197C" w:rsidRDefault="00091D4D" w:rsidP="00091D4D">
      <w:pPr>
        <w:rPr>
          <w:color w:val="000000" w:themeColor="text1"/>
        </w:rPr>
      </w:pPr>
    </w:p>
    <w:p w14:paraId="33925971" w14:textId="6CEE4207" w:rsidR="00091D4D" w:rsidRPr="0038197C" w:rsidRDefault="00FF1200" w:rsidP="00091D4D">
      <w:pPr>
        <w:rPr>
          <w:color w:val="000000" w:themeColor="text1"/>
        </w:rPr>
      </w:pPr>
      <w:ins w:id="19" w:author="Amy Robinson" w:date="2013-09-17T13:04:00Z">
        <w:r w:rsidRPr="0038197C">
          <w:rPr>
            <w:color w:val="000000" w:themeColor="text1"/>
          </w:rPr>
          <w:t xml:space="preserve"> </w:t>
        </w:r>
      </w:ins>
      <w:ins w:id="20" w:author="Marcy Misner" w:date="2013-09-19T14:48:00Z">
        <w:r w:rsidR="009214B2" w:rsidRPr="0038197C">
          <w:rPr>
            <w:color w:val="000000" w:themeColor="text1"/>
          </w:rPr>
          <w:t>T</w:t>
        </w:r>
      </w:ins>
      <w:ins w:id="21" w:author="Amy Robinson" w:date="2013-09-17T13:04:00Z">
        <w:r w:rsidRPr="0038197C">
          <w:rPr>
            <w:color w:val="000000" w:themeColor="text1"/>
          </w:rPr>
          <w:t xml:space="preserve">his </w:t>
        </w:r>
      </w:ins>
      <w:r w:rsidR="00091D4D" w:rsidRPr="0038197C">
        <w:rPr>
          <w:color w:val="000000" w:themeColor="text1"/>
        </w:rPr>
        <w:t xml:space="preserve">group of entrepreneurs wanted success –for their town of Cedarville - and used </w:t>
      </w:r>
      <w:r w:rsidR="00091D4D" w:rsidRPr="0038197C">
        <w:rPr>
          <w:color w:val="000000" w:themeColor="text1"/>
          <w:u w:val="single"/>
        </w:rPr>
        <w:t>that</w:t>
      </w:r>
      <w:r w:rsidR="00091D4D" w:rsidRPr="0038197C">
        <w:rPr>
          <w:color w:val="000000" w:themeColor="text1"/>
        </w:rPr>
        <w:t xml:space="preserve"> as their launching-off point for The Great Lakes Boatbuilding School. It is one of just 5 major boatbuilding schools around the US – and the only inland school on the Great Lakes.</w:t>
      </w:r>
    </w:p>
    <w:p w14:paraId="107E1307" w14:textId="77777777" w:rsidR="00091D4D" w:rsidRPr="0038197C" w:rsidRDefault="00091D4D" w:rsidP="00091D4D">
      <w:pPr>
        <w:rPr>
          <w:b/>
          <w:color w:val="000000" w:themeColor="text1"/>
        </w:rPr>
      </w:pPr>
    </w:p>
    <w:p w14:paraId="4FACB840" w14:textId="77777777" w:rsidR="00091D4D" w:rsidRPr="0038197C" w:rsidRDefault="00091D4D" w:rsidP="00091D4D">
      <w:pPr>
        <w:rPr>
          <w:b/>
          <w:color w:val="000000" w:themeColor="text1"/>
        </w:rPr>
      </w:pPr>
      <w:r w:rsidRPr="0038197C">
        <w:rPr>
          <w:b/>
          <w:color w:val="000000" w:themeColor="text1"/>
        </w:rPr>
        <w:t xml:space="preserve">It was founded in 2006. (:02)  </w:t>
      </w:r>
    </w:p>
    <w:p w14:paraId="30255EBF" w14:textId="77777777" w:rsidR="00091D4D" w:rsidRPr="0038197C" w:rsidRDefault="00091D4D" w:rsidP="00091D4D">
      <w:pPr>
        <w:rPr>
          <w:b/>
          <w:color w:val="000000" w:themeColor="text1"/>
        </w:rPr>
      </w:pPr>
      <w:r w:rsidRPr="0038197C">
        <w:rPr>
          <w:color w:val="000000" w:themeColor="text1"/>
        </w:rPr>
        <w:t xml:space="preserve">That’s Bud McIntire, a 2011 graduate and now director of student services for the school.  </w:t>
      </w:r>
    </w:p>
    <w:p w14:paraId="24B083A7" w14:textId="77777777" w:rsidR="00091D4D" w:rsidRPr="0038197C" w:rsidRDefault="00091D4D" w:rsidP="00091D4D">
      <w:pPr>
        <w:rPr>
          <w:b/>
          <w:color w:val="000000" w:themeColor="text1"/>
        </w:rPr>
      </w:pPr>
    </w:p>
    <w:p w14:paraId="22B77556" w14:textId="77777777" w:rsidR="00091D4D" w:rsidRPr="0038197C" w:rsidRDefault="00091D4D" w:rsidP="00091D4D">
      <w:pPr>
        <w:rPr>
          <w:b/>
          <w:color w:val="000000" w:themeColor="text1"/>
        </w:rPr>
      </w:pPr>
      <w:r w:rsidRPr="0038197C">
        <w:rPr>
          <w:b/>
          <w:color w:val="000000" w:themeColor="text1"/>
        </w:rPr>
        <w:t xml:space="preserve">That’s when a group of local citizens, both permanent residents and a number of people that are summer visitors and have been for over 100 years – their families – got together and decided they wanted to start a new enterprise. In the beginning it wasn’t necessarily a boatbuilding school, they just thought that they would like to do something to sort of jumpstart the economy. </w:t>
      </w:r>
      <w:proofErr w:type="gramStart"/>
      <w:r w:rsidRPr="0038197C">
        <w:rPr>
          <w:b/>
          <w:color w:val="000000" w:themeColor="text1"/>
        </w:rPr>
        <w:t>To build a new enterprise because nothing had been built here in quite a while.</w:t>
      </w:r>
      <w:proofErr w:type="gramEnd"/>
      <w:r w:rsidRPr="0038197C">
        <w:rPr>
          <w:b/>
          <w:color w:val="000000" w:themeColor="text1"/>
        </w:rPr>
        <w:t xml:space="preserve"> (:27)</w:t>
      </w:r>
    </w:p>
    <w:p w14:paraId="731D2BA5" w14:textId="77777777" w:rsidR="00091D4D" w:rsidRPr="0038197C" w:rsidRDefault="00FF1200" w:rsidP="00091D4D">
      <w:pPr>
        <w:rPr>
          <w:color w:val="000000" w:themeColor="text1"/>
        </w:rPr>
      </w:pPr>
      <w:ins w:id="22" w:author="Amy Robinson" w:date="2013-09-17T13:04:00Z">
        <w:r w:rsidRPr="0038197C">
          <w:rPr>
            <w:color w:val="000000" w:themeColor="text1"/>
          </w:rPr>
          <w:t xml:space="preserve">(continue </w:t>
        </w:r>
        <w:proofErr w:type="spellStart"/>
        <w:r w:rsidRPr="0038197C">
          <w:rPr>
            <w:color w:val="000000" w:themeColor="text1"/>
          </w:rPr>
          <w:t>ambi</w:t>
        </w:r>
        <w:proofErr w:type="spellEnd"/>
        <w:r w:rsidRPr="0038197C">
          <w:rPr>
            <w:color w:val="000000" w:themeColor="text1"/>
          </w:rPr>
          <w:t xml:space="preserve"> sound )</w:t>
        </w:r>
      </w:ins>
    </w:p>
    <w:p w14:paraId="41205D1D" w14:textId="77777777" w:rsidR="00091D4D" w:rsidRPr="0038197C" w:rsidRDefault="00091D4D" w:rsidP="00091D4D">
      <w:pPr>
        <w:rPr>
          <w:color w:val="000000" w:themeColor="text1"/>
        </w:rPr>
      </w:pPr>
      <w:r w:rsidRPr="0038197C">
        <w:rPr>
          <w:color w:val="000000" w:themeColor="text1"/>
        </w:rPr>
        <w:t xml:space="preserve">During a tour of the facility </w:t>
      </w:r>
      <w:ins w:id="23" w:author="Amy Robinson" w:date="2013-09-17T13:08:00Z">
        <w:r w:rsidR="00FF1200" w:rsidRPr="0038197C">
          <w:rPr>
            <w:color w:val="000000" w:themeColor="text1"/>
          </w:rPr>
          <w:t xml:space="preserve"> McIntire </w:t>
        </w:r>
      </w:ins>
      <w:r w:rsidRPr="0038197C">
        <w:rPr>
          <w:color w:val="000000" w:themeColor="text1"/>
        </w:rPr>
        <w:t xml:space="preserve">told me that </w:t>
      </w:r>
      <w:ins w:id="24" w:author="Amy Robinson" w:date="2013-09-17T13:05:00Z">
        <w:r w:rsidR="00FF1200" w:rsidRPr="0038197C">
          <w:rPr>
            <w:color w:val="000000" w:themeColor="text1"/>
          </w:rPr>
          <w:t xml:space="preserve">a </w:t>
        </w:r>
      </w:ins>
      <w:r w:rsidRPr="0038197C">
        <w:rPr>
          <w:color w:val="000000" w:themeColor="text1"/>
        </w:rPr>
        <w:t>nucleus of residents wanted a year-round business that reflected the area’s culture</w:t>
      </w:r>
      <w:ins w:id="25" w:author="Amy Robinson" w:date="2013-09-17T13:05:00Z">
        <w:r w:rsidR="00FF1200" w:rsidRPr="0038197C">
          <w:rPr>
            <w:color w:val="000000" w:themeColor="text1"/>
          </w:rPr>
          <w:t xml:space="preserve"> and</w:t>
        </w:r>
      </w:ins>
      <w:r w:rsidRPr="0038197C">
        <w:rPr>
          <w:color w:val="000000" w:themeColor="text1"/>
        </w:rPr>
        <w:t xml:space="preserve"> that locals would rally behind. </w:t>
      </w:r>
      <w:ins w:id="26" w:author="Amy Robinson" w:date="2013-09-17T13:05:00Z">
        <w:r w:rsidR="00FF1200" w:rsidRPr="0038197C">
          <w:rPr>
            <w:color w:val="000000" w:themeColor="text1"/>
          </w:rPr>
          <w:t xml:space="preserve"> The </w:t>
        </w:r>
      </w:ins>
      <w:r w:rsidRPr="0038197C">
        <w:rPr>
          <w:color w:val="000000" w:themeColor="text1"/>
        </w:rPr>
        <w:t xml:space="preserve">community goals came first. </w:t>
      </w:r>
    </w:p>
    <w:p w14:paraId="11A10B43" w14:textId="77777777" w:rsidR="00091D4D" w:rsidRPr="0038197C" w:rsidRDefault="00091D4D" w:rsidP="00091D4D">
      <w:pPr>
        <w:rPr>
          <w:b/>
          <w:color w:val="000000" w:themeColor="text1"/>
        </w:rPr>
      </w:pPr>
    </w:p>
    <w:p w14:paraId="6A39C821" w14:textId="77777777" w:rsidR="00091D4D" w:rsidRPr="0038197C" w:rsidRDefault="00091D4D" w:rsidP="00091D4D">
      <w:pPr>
        <w:rPr>
          <w:b/>
          <w:color w:val="000000" w:themeColor="text1"/>
        </w:rPr>
      </w:pPr>
      <w:r w:rsidRPr="0038197C">
        <w:rPr>
          <w:b/>
          <w:color w:val="000000" w:themeColor="text1"/>
        </w:rPr>
        <w:t>The more they thought about it, there was such a heritage of wooden boatbuilding in this immediate area, I mean there were wooden boat shops all over this area that they decided that would be a great tie-in. It’s a worthwhile enterprise, it matches up with the heritage of the area. There are jobs available when you graduate, so all of those things made sense. (:21)</w:t>
      </w:r>
    </w:p>
    <w:p w14:paraId="45BF7C12" w14:textId="77777777" w:rsidR="00091D4D" w:rsidRPr="0038197C" w:rsidRDefault="00091D4D" w:rsidP="00091D4D">
      <w:pPr>
        <w:rPr>
          <w:color w:val="000000" w:themeColor="text1"/>
        </w:rPr>
      </w:pPr>
    </w:p>
    <w:p w14:paraId="5E078F76" w14:textId="77777777" w:rsidR="00091D4D" w:rsidRPr="0038197C" w:rsidRDefault="00091D4D" w:rsidP="00091D4D">
      <w:pPr>
        <w:rPr>
          <w:ins w:id="27" w:author="Amy Robinson" w:date="2013-09-17T13:06:00Z"/>
          <w:color w:val="000000" w:themeColor="text1"/>
        </w:rPr>
      </w:pPr>
      <w:r w:rsidRPr="0038197C">
        <w:rPr>
          <w:color w:val="000000" w:themeColor="text1"/>
        </w:rPr>
        <w:t xml:space="preserve">A boatbuilding school isn’t going to bring in a lot of foot traffic like a retail store, but it will bring in educated men and women, some of </w:t>
      </w:r>
      <w:proofErr w:type="gramStart"/>
      <w:r w:rsidRPr="0038197C">
        <w:rPr>
          <w:color w:val="000000" w:themeColor="text1"/>
        </w:rPr>
        <w:t>whom</w:t>
      </w:r>
      <w:proofErr w:type="gramEnd"/>
      <w:r w:rsidRPr="0038197C">
        <w:rPr>
          <w:color w:val="000000" w:themeColor="text1"/>
        </w:rPr>
        <w:t xml:space="preserve"> will stay in the area. The school and its students spend money in the community. Cedarville is seeing the </w:t>
      </w:r>
      <w:r w:rsidRPr="0038197C">
        <w:rPr>
          <w:i/>
          <w:color w:val="000000" w:themeColor="text1"/>
        </w:rPr>
        <w:t>financial</w:t>
      </w:r>
      <w:r w:rsidRPr="0038197C">
        <w:rPr>
          <w:color w:val="000000" w:themeColor="text1"/>
        </w:rPr>
        <w:t xml:space="preserve"> benefit of the school </w:t>
      </w:r>
      <w:ins w:id="28" w:author="Amy Robinson" w:date="2013-09-17T13:06:00Z">
        <w:r w:rsidR="00FF1200" w:rsidRPr="0038197C">
          <w:rPr>
            <w:color w:val="000000" w:themeColor="text1"/>
          </w:rPr>
          <w:t xml:space="preserve"> and </w:t>
        </w:r>
      </w:ins>
      <w:r w:rsidRPr="0038197C">
        <w:rPr>
          <w:color w:val="000000" w:themeColor="text1"/>
        </w:rPr>
        <w:t xml:space="preserve">the </w:t>
      </w:r>
      <w:r w:rsidRPr="0038197C">
        <w:rPr>
          <w:i/>
          <w:color w:val="000000" w:themeColor="text1"/>
        </w:rPr>
        <w:t>cultural</w:t>
      </w:r>
      <w:r w:rsidRPr="0038197C">
        <w:rPr>
          <w:color w:val="000000" w:themeColor="text1"/>
        </w:rPr>
        <w:t xml:space="preserve"> benefit is also gaining ground.</w:t>
      </w:r>
    </w:p>
    <w:p w14:paraId="6317824C" w14:textId="77777777" w:rsidR="00FF1200" w:rsidRPr="0038197C" w:rsidRDefault="00FF1200" w:rsidP="00091D4D">
      <w:pPr>
        <w:rPr>
          <w:b/>
          <w:color w:val="000000" w:themeColor="text1"/>
        </w:rPr>
      </w:pPr>
    </w:p>
    <w:p w14:paraId="17EE950C" w14:textId="77777777" w:rsidR="00FF1200" w:rsidRPr="0038197C" w:rsidRDefault="00091D4D" w:rsidP="00091D4D">
      <w:pPr>
        <w:rPr>
          <w:ins w:id="29" w:author="Amy Robinson" w:date="2013-09-17T13:08:00Z"/>
          <w:color w:val="000000" w:themeColor="text1"/>
        </w:rPr>
      </w:pPr>
      <w:r w:rsidRPr="0038197C">
        <w:rPr>
          <w:color w:val="000000" w:themeColor="text1"/>
        </w:rPr>
        <w:t xml:space="preserve">Boat shops across the nation are </w:t>
      </w:r>
      <w:ins w:id="30" w:author="Amy Robinson" w:date="2013-09-17T13:07:00Z">
        <w:r w:rsidR="00FF1200" w:rsidRPr="0038197C">
          <w:rPr>
            <w:color w:val="000000" w:themeColor="text1"/>
          </w:rPr>
          <w:t>depending on</w:t>
        </w:r>
      </w:ins>
      <w:r w:rsidRPr="0038197C">
        <w:rPr>
          <w:color w:val="000000" w:themeColor="text1"/>
        </w:rPr>
        <w:t xml:space="preserve"> craftsmen </w:t>
      </w:r>
      <w:ins w:id="31" w:author="Amy Robinson" w:date="2013-09-17T13:07:00Z">
        <w:r w:rsidR="00FF1200" w:rsidRPr="0038197C">
          <w:rPr>
            <w:color w:val="000000" w:themeColor="text1"/>
          </w:rPr>
          <w:t xml:space="preserve"> who are </w:t>
        </w:r>
      </w:ins>
      <w:r w:rsidRPr="0038197C">
        <w:rPr>
          <w:color w:val="000000" w:themeColor="text1"/>
        </w:rPr>
        <w:t xml:space="preserve">in </w:t>
      </w:r>
      <w:proofErr w:type="gramStart"/>
      <w:r w:rsidRPr="0038197C">
        <w:rPr>
          <w:color w:val="000000" w:themeColor="text1"/>
        </w:rPr>
        <w:t>their</w:t>
      </w:r>
      <w:proofErr w:type="gramEnd"/>
      <w:r w:rsidRPr="0038197C">
        <w:rPr>
          <w:color w:val="000000" w:themeColor="text1"/>
        </w:rPr>
        <w:t xml:space="preserve"> 60s and 70s</w:t>
      </w:r>
      <w:ins w:id="32" w:author="Amy Robinson" w:date="2013-09-17T13:07:00Z">
        <w:r w:rsidR="00FF1200" w:rsidRPr="0038197C">
          <w:rPr>
            <w:color w:val="000000" w:themeColor="text1"/>
          </w:rPr>
          <w:t>. There aren’t enough</w:t>
        </w:r>
      </w:ins>
      <w:r w:rsidRPr="0038197C">
        <w:rPr>
          <w:color w:val="000000" w:themeColor="text1"/>
        </w:rPr>
        <w:t xml:space="preserve"> young skilled workers to take their place. </w:t>
      </w:r>
    </w:p>
    <w:p w14:paraId="36D8B55E" w14:textId="77777777" w:rsidR="00FF1200" w:rsidRPr="0038197C" w:rsidRDefault="00FF1200" w:rsidP="00091D4D">
      <w:pPr>
        <w:rPr>
          <w:ins w:id="33" w:author="Amy Robinson" w:date="2013-09-17T13:08:00Z"/>
          <w:color w:val="000000" w:themeColor="text1"/>
        </w:rPr>
      </w:pPr>
    </w:p>
    <w:p w14:paraId="32B29FFB" w14:textId="77777777" w:rsidR="00091D4D" w:rsidRPr="0038197C" w:rsidRDefault="00FF1200" w:rsidP="00091D4D">
      <w:pPr>
        <w:rPr>
          <w:ins w:id="34" w:author="Amy Robinson" w:date="2013-09-17T13:06:00Z"/>
          <w:color w:val="000000" w:themeColor="text1"/>
        </w:rPr>
      </w:pPr>
      <w:ins w:id="35" w:author="Amy Robinson" w:date="2013-09-17T13:08:00Z">
        <w:r w:rsidRPr="0038197C">
          <w:rPr>
            <w:color w:val="000000" w:themeColor="text1"/>
          </w:rPr>
          <w:t xml:space="preserve"> McIntire </w:t>
        </w:r>
      </w:ins>
      <w:r w:rsidR="00091D4D" w:rsidRPr="0038197C">
        <w:rPr>
          <w:color w:val="000000" w:themeColor="text1"/>
        </w:rPr>
        <w:t>says this school is working with boat shops to fill that deficit.</w:t>
      </w:r>
    </w:p>
    <w:p w14:paraId="09B028F1" w14:textId="77777777" w:rsidR="00FF1200" w:rsidRPr="0038197C" w:rsidRDefault="00FF1200" w:rsidP="00091D4D">
      <w:pPr>
        <w:rPr>
          <w:color w:val="000000" w:themeColor="text1"/>
        </w:rPr>
      </w:pPr>
    </w:p>
    <w:p w14:paraId="461F6756" w14:textId="77777777" w:rsidR="00091D4D" w:rsidRPr="0038197C" w:rsidRDefault="00091D4D" w:rsidP="00091D4D">
      <w:pPr>
        <w:rPr>
          <w:b/>
          <w:color w:val="000000" w:themeColor="text1"/>
        </w:rPr>
      </w:pPr>
      <w:r w:rsidRPr="0038197C">
        <w:rPr>
          <w:b/>
          <w:color w:val="000000" w:themeColor="text1"/>
        </w:rPr>
        <w:t>We’re also filling in as the older craftsmen retire, so we’re maintaining a tradition that’s been in place for well over a hundred years in the Great Lakes area. (:  )</w:t>
      </w:r>
    </w:p>
    <w:p w14:paraId="3DCC3A84" w14:textId="77777777" w:rsidR="00091D4D" w:rsidRPr="0038197C" w:rsidRDefault="00091D4D" w:rsidP="00091D4D">
      <w:pPr>
        <w:rPr>
          <w:color w:val="000000" w:themeColor="text1"/>
        </w:rPr>
      </w:pPr>
    </w:p>
    <w:p w14:paraId="5EED9F7C" w14:textId="77777777" w:rsidR="00091D4D" w:rsidRPr="0038197C" w:rsidRDefault="00091D4D" w:rsidP="00091D4D">
      <w:pPr>
        <w:rPr>
          <w:color w:val="000000" w:themeColor="text1"/>
        </w:rPr>
      </w:pPr>
      <w:r w:rsidRPr="0038197C">
        <w:rPr>
          <w:color w:val="000000" w:themeColor="text1"/>
        </w:rPr>
        <w:lastRenderedPageBreak/>
        <w:t xml:space="preserve">The </w:t>
      </w:r>
      <w:proofErr w:type="gramStart"/>
      <w:r w:rsidRPr="0038197C">
        <w:rPr>
          <w:color w:val="000000" w:themeColor="text1"/>
        </w:rPr>
        <w:t>boatbuilding school</w:t>
      </w:r>
      <w:proofErr w:type="gramEnd"/>
      <w:r w:rsidRPr="0038197C">
        <w:rPr>
          <w:color w:val="000000" w:themeColor="text1"/>
        </w:rPr>
        <w:t xml:space="preserve"> is continuing to anchor itself in the community and in the culture of boatbuilding with an increasing number of graduates and new collaborations with master </w:t>
      </w:r>
      <w:proofErr w:type="spellStart"/>
      <w:r w:rsidRPr="0038197C">
        <w:rPr>
          <w:color w:val="000000" w:themeColor="text1"/>
        </w:rPr>
        <w:t>boatbuilders</w:t>
      </w:r>
      <w:proofErr w:type="spellEnd"/>
      <w:r w:rsidRPr="0038197C">
        <w:rPr>
          <w:color w:val="000000" w:themeColor="text1"/>
        </w:rPr>
        <w:t xml:space="preserve"> downstate. </w:t>
      </w:r>
    </w:p>
    <w:p w14:paraId="5D0C4777" w14:textId="77777777" w:rsidR="00091D4D" w:rsidRPr="0038197C" w:rsidRDefault="00091D4D" w:rsidP="00091D4D">
      <w:pPr>
        <w:pBdr>
          <w:bottom w:val="thinThickThinMediumGap" w:sz="18" w:space="1" w:color="auto"/>
        </w:pBdr>
        <w:rPr>
          <w:color w:val="000000" w:themeColor="text1"/>
        </w:rPr>
      </w:pPr>
    </w:p>
    <w:p w14:paraId="3B1E7DE4" w14:textId="77777777" w:rsidR="00091D4D" w:rsidRPr="0038197C" w:rsidRDefault="00FF1200" w:rsidP="00091D4D">
      <w:pPr>
        <w:pBdr>
          <w:bottom w:val="thinThickThinMediumGap" w:sz="18" w:space="1" w:color="auto"/>
        </w:pBdr>
        <w:rPr>
          <w:color w:val="000000" w:themeColor="text1"/>
        </w:rPr>
      </w:pPr>
      <w:ins w:id="36" w:author="Amy Robinson" w:date="2013-09-17T13:10:00Z">
        <w:r w:rsidRPr="0038197C">
          <w:rPr>
            <w:color w:val="000000" w:themeColor="text1"/>
          </w:rPr>
          <w:t xml:space="preserve">In the meantime, </w:t>
        </w:r>
      </w:ins>
      <w:proofErr w:type="gramStart"/>
      <w:r w:rsidR="00091D4D" w:rsidRPr="0038197C">
        <w:rPr>
          <w:color w:val="000000" w:themeColor="text1"/>
        </w:rPr>
        <w:t>Forty five</w:t>
      </w:r>
      <w:proofErr w:type="gramEnd"/>
      <w:r w:rsidR="00091D4D" w:rsidRPr="0038197C">
        <w:rPr>
          <w:color w:val="000000" w:themeColor="text1"/>
        </w:rPr>
        <w:t xml:space="preserve"> minutes to the west</w:t>
      </w:r>
      <w:ins w:id="37" w:author="Amy Robinson" w:date="2013-09-17T13:10:00Z">
        <w:r w:rsidRPr="0038197C">
          <w:rPr>
            <w:color w:val="000000" w:themeColor="text1"/>
          </w:rPr>
          <w:t>,</w:t>
        </w:r>
      </w:ins>
      <w:r w:rsidR="00091D4D" w:rsidRPr="0038197C">
        <w:rPr>
          <w:color w:val="000000" w:themeColor="text1"/>
        </w:rPr>
        <w:t xml:space="preserve"> Fustini’s is finding that adding flavor to the community has proved to be its recipe for success. </w:t>
      </w:r>
    </w:p>
    <w:p w14:paraId="1BD06F9E" w14:textId="77777777" w:rsidR="00091D4D" w:rsidRPr="0038197C" w:rsidRDefault="00091D4D" w:rsidP="00091D4D">
      <w:pPr>
        <w:pBdr>
          <w:bottom w:val="thinThickThinMediumGap" w:sz="18" w:space="1" w:color="auto"/>
        </w:pBdr>
        <w:rPr>
          <w:color w:val="000000" w:themeColor="text1"/>
        </w:rPr>
      </w:pPr>
      <w:r w:rsidRPr="0038197C">
        <w:rPr>
          <w:color w:val="000000" w:themeColor="text1"/>
        </w:rPr>
        <w:t xml:space="preserve">Even small businesses can survive in small towns. </w:t>
      </w:r>
    </w:p>
    <w:p w14:paraId="2656C76F" w14:textId="77777777" w:rsidR="00091D4D" w:rsidRPr="0038197C" w:rsidRDefault="00091D4D" w:rsidP="00091D4D">
      <w:pPr>
        <w:pBdr>
          <w:bottom w:val="thinThickThinMediumGap" w:sz="18" w:space="1" w:color="auto"/>
        </w:pBdr>
        <w:rPr>
          <w:color w:val="000000" w:themeColor="text1"/>
        </w:rPr>
      </w:pPr>
      <w:r w:rsidRPr="0038197C">
        <w:rPr>
          <w:color w:val="000000" w:themeColor="text1"/>
        </w:rPr>
        <w:t>From boats to vinegar, both ideas show how handpicking the untapped desires of an area</w:t>
      </w:r>
      <w:ins w:id="38" w:author="Amy Robinson" w:date="2013-09-17T13:10:00Z">
        <w:r w:rsidR="00FF1200" w:rsidRPr="0038197C">
          <w:rPr>
            <w:color w:val="000000" w:themeColor="text1"/>
          </w:rPr>
          <w:t xml:space="preserve"> can</w:t>
        </w:r>
      </w:ins>
      <w:r w:rsidRPr="0038197C">
        <w:rPr>
          <w:color w:val="000000" w:themeColor="text1"/>
        </w:rPr>
        <w:t xml:space="preserve"> make for successful endings.   </w:t>
      </w:r>
    </w:p>
    <w:p w14:paraId="6A2DA84A" w14:textId="77777777" w:rsidR="00091D4D" w:rsidRPr="0038197C" w:rsidRDefault="00091D4D" w:rsidP="00091D4D">
      <w:pPr>
        <w:pBdr>
          <w:bottom w:val="thinThickThinMediumGap" w:sz="18" w:space="1" w:color="auto"/>
        </w:pBdr>
        <w:rPr>
          <w:color w:val="000000" w:themeColor="text1"/>
        </w:rPr>
      </w:pPr>
    </w:p>
    <w:p w14:paraId="749E1D36" w14:textId="77777777" w:rsidR="00091D4D" w:rsidRPr="0038197C" w:rsidRDefault="00091D4D" w:rsidP="00091D4D">
      <w:pPr>
        <w:rPr>
          <w:color w:val="000000" w:themeColor="text1"/>
        </w:rPr>
      </w:pPr>
    </w:p>
    <w:p w14:paraId="70D383E5" w14:textId="22EF21E3" w:rsidR="00091D4D" w:rsidRPr="0038197C" w:rsidRDefault="00091D4D" w:rsidP="00091D4D">
      <w:pPr>
        <w:rPr>
          <w:b/>
          <w:color w:val="000000" w:themeColor="text1"/>
        </w:rPr>
      </w:pPr>
      <w:r w:rsidRPr="0038197C">
        <w:rPr>
          <w:b/>
          <w:color w:val="000000" w:themeColor="text1"/>
        </w:rPr>
        <w:t xml:space="preserve">Anchor Tag: Tomorrow Marcy Misner </w:t>
      </w:r>
      <w:ins w:id="39" w:author="Amy Robinson" w:date="2013-09-17T13:17:00Z">
        <w:r w:rsidR="009B7AC1" w:rsidRPr="0038197C">
          <w:rPr>
            <w:b/>
            <w:color w:val="000000" w:themeColor="text1"/>
          </w:rPr>
          <w:t>gets</w:t>
        </w:r>
      </w:ins>
      <w:r w:rsidRPr="0038197C">
        <w:rPr>
          <w:b/>
          <w:color w:val="000000" w:themeColor="text1"/>
        </w:rPr>
        <w:t xml:space="preserve"> advice </w:t>
      </w:r>
      <w:ins w:id="40" w:author="Amy Robinson" w:date="2013-09-17T13:17:00Z">
        <w:r w:rsidR="009B7AC1" w:rsidRPr="0038197C">
          <w:rPr>
            <w:b/>
            <w:color w:val="000000" w:themeColor="text1"/>
          </w:rPr>
          <w:t>for</w:t>
        </w:r>
      </w:ins>
      <w:ins w:id="41" w:author="Marcy Misner" w:date="2013-09-19T14:47:00Z">
        <w:r w:rsidR="009214B2" w:rsidRPr="0038197C">
          <w:rPr>
            <w:b/>
            <w:color w:val="000000" w:themeColor="text1"/>
          </w:rPr>
          <w:t xml:space="preserve"> </w:t>
        </w:r>
      </w:ins>
      <w:r w:rsidRPr="0038197C">
        <w:rPr>
          <w:b/>
          <w:color w:val="000000" w:themeColor="text1"/>
        </w:rPr>
        <w:t xml:space="preserve">a pair of prospective entrepreneurs looking to open a business in SSM. What are banks looking for when they finance a new business and </w:t>
      </w:r>
      <w:proofErr w:type="gramStart"/>
      <w:ins w:id="42" w:author="Amy Robinson" w:date="2013-09-17T13:18:00Z">
        <w:r w:rsidR="009B7AC1" w:rsidRPr="0038197C">
          <w:rPr>
            <w:b/>
            <w:color w:val="000000" w:themeColor="text1"/>
          </w:rPr>
          <w:t>What</w:t>
        </w:r>
        <w:proofErr w:type="gramEnd"/>
        <w:r w:rsidR="009B7AC1" w:rsidRPr="0038197C">
          <w:rPr>
            <w:b/>
            <w:color w:val="000000" w:themeColor="text1"/>
          </w:rPr>
          <w:t xml:space="preserve"> does it take to open a niche business in a small community.  That’s tomorrow on CMU public Radio</w:t>
        </w:r>
      </w:ins>
    </w:p>
    <w:p w14:paraId="7D77DBF4" w14:textId="77777777" w:rsidR="00B32407" w:rsidRPr="0038197C" w:rsidRDefault="00B32407">
      <w:pPr>
        <w:rPr>
          <w:ins w:id="43" w:author="Marcy Misner" w:date="2013-09-23T16:04:00Z"/>
          <w:color w:val="000000" w:themeColor="text1"/>
        </w:rPr>
      </w:pPr>
    </w:p>
    <w:p w14:paraId="0C2247F9" w14:textId="77777777" w:rsidR="00F75700" w:rsidRPr="0038197C" w:rsidRDefault="00F75700">
      <w:pPr>
        <w:rPr>
          <w:ins w:id="44" w:author="Marcy Misner" w:date="2013-09-23T16:04:00Z"/>
          <w:color w:val="000000" w:themeColor="text1"/>
        </w:rPr>
      </w:pPr>
    </w:p>
    <w:p w14:paraId="1A2FE4F7" w14:textId="65531561" w:rsidR="00F75700" w:rsidRPr="0038197C" w:rsidRDefault="00F75700">
      <w:pPr>
        <w:rPr>
          <w:ins w:id="45" w:author="Marcy Misner" w:date="2013-09-23T16:04:00Z"/>
          <w:color w:val="000000" w:themeColor="text1"/>
        </w:rPr>
      </w:pPr>
      <w:ins w:id="46" w:author="Marcy Misner" w:date="2013-09-23T16:04:00Z">
        <w:r w:rsidRPr="0038197C">
          <w:rPr>
            <w:color w:val="000000" w:themeColor="text1"/>
          </w:rPr>
          <w:t>Bud McIntire</w:t>
        </w:r>
        <w:r w:rsidRPr="0038197C">
          <w:rPr>
            <w:color w:val="000000" w:themeColor="text1"/>
          </w:rPr>
          <w:tab/>
          <w:t>906-484-1081</w:t>
        </w:r>
      </w:ins>
    </w:p>
    <w:p w14:paraId="3A6F927A" w14:textId="77777777" w:rsidR="00F75700" w:rsidRDefault="00F75700">
      <w:pPr>
        <w:rPr>
          <w:ins w:id="47" w:author="Marcy Misner" w:date="2013-09-24T09:23:00Z"/>
          <w:color w:val="000000" w:themeColor="text1"/>
        </w:rPr>
      </w:pPr>
    </w:p>
    <w:p w14:paraId="36C0ACB7" w14:textId="77777777" w:rsidR="009166A5" w:rsidRDefault="009166A5">
      <w:pPr>
        <w:rPr>
          <w:ins w:id="48" w:author="Marcy Misner" w:date="2013-09-24T09:23:00Z"/>
          <w:color w:val="000000" w:themeColor="text1"/>
        </w:rPr>
      </w:pPr>
    </w:p>
    <w:p w14:paraId="18AEABB2" w14:textId="3A9EBE47" w:rsidR="009166A5" w:rsidRPr="009166A5" w:rsidRDefault="009166A5">
      <w:pPr>
        <w:rPr>
          <w:ins w:id="49" w:author="Marcy Misner" w:date="2013-09-24T09:23:00Z"/>
          <w:color w:val="000000" w:themeColor="text1"/>
        </w:rPr>
      </w:pPr>
      <w:ins w:id="50" w:author="Marcy Misner" w:date="2013-09-24T09:23:00Z">
        <w:r w:rsidRPr="009166A5">
          <w:rPr>
            <w:color w:val="000000" w:themeColor="text1"/>
          </w:rPr>
          <w:t>WEB Version</w:t>
        </w:r>
      </w:ins>
    </w:p>
    <w:p w14:paraId="7FFD7C84" w14:textId="77777777" w:rsidR="009166A5" w:rsidRPr="009166A5" w:rsidRDefault="009166A5">
      <w:pPr>
        <w:rPr>
          <w:ins w:id="51" w:author="Marcy Misner" w:date="2013-09-24T09:23:00Z"/>
          <w:color w:val="000000" w:themeColor="text1"/>
          <w:rPrChange w:id="52" w:author="Marcy Misner" w:date="2013-09-24T09:23:00Z">
            <w:rPr>
              <w:ins w:id="53" w:author="Marcy Misner" w:date="2013-09-24T09:23:00Z"/>
              <w:color w:val="000000" w:themeColor="text1"/>
            </w:rPr>
          </w:rPrChange>
        </w:rPr>
      </w:pPr>
    </w:p>
    <w:p w14:paraId="68B4C013" w14:textId="77777777" w:rsidR="009166A5" w:rsidRPr="009166A5" w:rsidRDefault="009166A5" w:rsidP="009166A5">
      <w:pPr>
        <w:rPr>
          <w:ins w:id="54" w:author="Marcy Misner" w:date="2013-09-24T09:23:00Z"/>
          <w:color w:val="000000" w:themeColor="text1"/>
          <w:rPrChange w:id="55" w:author="Marcy Misner" w:date="2013-09-24T09:23:00Z">
            <w:rPr>
              <w:ins w:id="56" w:author="Marcy Misner" w:date="2013-09-24T09:23:00Z"/>
              <w:color w:val="000000" w:themeColor="text1"/>
            </w:rPr>
          </w:rPrChange>
        </w:rPr>
      </w:pPr>
      <w:ins w:id="57" w:author="Marcy Misner" w:date="2013-09-24T09:23:00Z">
        <w:r w:rsidRPr="009166A5">
          <w:rPr>
            <w:color w:val="000000" w:themeColor="text1"/>
            <w:rPrChange w:id="58" w:author="Marcy Misner" w:date="2013-09-24T09:23:00Z">
              <w:rPr>
                <w:color w:val="000000" w:themeColor="text1"/>
              </w:rPr>
            </w:rPrChange>
          </w:rPr>
          <w:t xml:space="preserve">If niche businesses rely on a large population center and active buy-in from a customer base, then surely those in Northern Michigan must be one step behind. With smaller towns meaning fewer people to visit any specialized store, tourism can give a boost in the summer months. </w:t>
        </w:r>
        <w:proofErr w:type="gramStart"/>
        <w:r w:rsidRPr="009166A5">
          <w:rPr>
            <w:color w:val="000000" w:themeColor="text1"/>
            <w:rPrChange w:id="59" w:author="Marcy Misner" w:date="2013-09-24T09:23:00Z">
              <w:rPr>
                <w:color w:val="000000" w:themeColor="text1"/>
              </w:rPr>
            </w:rPrChange>
          </w:rPr>
          <w:t>to small town shops.</w:t>
        </w:r>
        <w:proofErr w:type="gramEnd"/>
        <w:r w:rsidRPr="009166A5">
          <w:rPr>
            <w:color w:val="000000" w:themeColor="text1"/>
            <w:rPrChange w:id="60" w:author="Marcy Misner" w:date="2013-09-24T09:23:00Z">
              <w:rPr>
                <w:color w:val="000000" w:themeColor="text1"/>
              </w:rPr>
            </w:rPrChange>
          </w:rPr>
          <w:t xml:space="preserve"> </w:t>
        </w:r>
      </w:ins>
    </w:p>
    <w:p w14:paraId="79398F36" w14:textId="77777777" w:rsidR="009166A5" w:rsidRPr="009166A5" w:rsidRDefault="009166A5" w:rsidP="009166A5">
      <w:pPr>
        <w:rPr>
          <w:ins w:id="61" w:author="Marcy Misner" w:date="2013-09-24T09:23:00Z"/>
          <w:color w:val="000000" w:themeColor="text1"/>
          <w:rPrChange w:id="62" w:author="Marcy Misner" w:date="2013-09-24T09:23:00Z">
            <w:rPr>
              <w:ins w:id="63" w:author="Marcy Misner" w:date="2013-09-24T09:23:00Z"/>
              <w:color w:val="000000" w:themeColor="text1"/>
            </w:rPr>
          </w:rPrChange>
        </w:rPr>
      </w:pPr>
    </w:p>
    <w:p w14:paraId="3038038E" w14:textId="77777777" w:rsidR="009166A5" w:rsidRPr="009166A5" w:rsidRDefault="009166A5" w:rsidP="009166A5">
      <w:pPr>
        <w:rPr>
          <w:ins w:id="64" w:author="Marcy Misner" w:date="2013-09-24T09:23:00Z"/>
          <w:color w:val="000000" w:themeColor="text1"/>
          <w:rPrChange w:id="65" w:author="Marcy Misner" w:date="2013-09-24T09:23:00Z">
            <w:rPr>
              <w:ins w:id="66" w:author="Marcy Misner" w:date="2013-09-24T09:23:00Z"/>
              <w:color w:val="000000" w:themeColor="text1"/>
            </w:rPr>
          </w:rPrChange>
        </w:rPr>
      </w:pPr>
      <w:ins w:id="67" w:author="Marcy Misner" w:date="2013-09-24T09:23:00Z">
        <w:r w:rsidRPr="009166A5">
          <w:rPr>
            <w:color w:val="000000" w:themeColor="text1"/>
            <w:rPrChange w:id="68" w:author="Marcy Misner" w:date="2013-09-24T09:23:00Z">
              <w:rPr>
                <w:color w:val="000000" w:themeColor="text1"/>
              </w:rPr>
            </w:rPrChange>
          </w:rPr>
          <w:t xml:space="preserve">But that doesn’t mean success is hard to achieve, even in small towns. Just look at a Traverse City-based businessman who’s providing an up-and-coming US appetite for high quality olive oils and vinegars, and a Cedarville-based wooden boatbuilding school that’s riding a swelling wave of success. </w:t>
        </w:r>
      </w:ins>
    </w:p>
    <w:p w14:paraId="6FED18A7" w14:textId="77777777" w:rsidR="009166A5" w:rsidRPr="009166A5" w:rsidRDefault="009166A5" w:rsidP="009166A5">
      <w:pPr>
        <w:pBdr>
          <w:bottom w:val="thinThickThinMediumGap" w:sz="18" w:space="1" w:color="auto"/>
        </w:pBdr>
        <w:rPr>
          <w:ins w:id="69" w:author="Marcy Misner" w:date="2013-09-24T09:23:00Z"/>
          <w:color w:val="000000" w:themeColor="text1"/>
          <w:rPrChange w:id="70" w:author="Marcy Misner" w:date="2013-09-24T09:23:00Z">
            <w:rPr>
              <w:ins w:id="71" w:author="Marcy Misner" w:date="2013-09-24T09:23:00Z"/>
              <w:color w:val="000000" w:themeColor="text1"/>
            </w:rPr>
          </w:rPrChange>
        </w:rPr>
      </w:pPr>
    </w:p>
    <w:p w14:paraId="75D7B61A" w14:textId="77777777" w:rsidR="009166A5" w:rsidRPr="009166A5" w:rsidRDefault="009166A5" w:rsidP="009166A5">
      <w:pPr>
        <w:rPr>
          <w:ins w:id="72" w:author="Marcy Misner" w:date="2013-09-24T09:23:00Z"/>
          <w:color w:val="000000" w:themeColor="text1"/>
          <w:rPrChange w:id="73" w:author="Marcy Misner" w:date="2013-09-24T09:23:00Z">
            <w:rPr>
              <w:ins w:id="74" w:author="Marcy Misner" w:date="2013-09-24T09:23:00Z"/>
              <w:color w:val="000000" w:themeColor="text1"/>
            </w:rPr>
          </w:rPrChange>
        </w:rPr>
      </w:pPr>
    </w:p>
    <w:p w14:paraId="6F71F1F6" w14:textId="77777777" w:rsidR="009166A5" w:rsidRPr="009166A5" w:rsidRDefault="009166A5" w:rsidP="009166A5">
      <w:pPr>
        <w:rPr>
          <w:ins w:id="75" w:author="Marcy Misner" w:date="2013-09-24T09:23:00Z"/>
          <w:color w:val="000000" w:themeColor="text1"/>
          <w:rPrChange w:id="76" w:author="Marcy Misner" w:date="2013-09-24T09:23:00Z">
            <w:rPr>
              <w:ins w:id="77" w:author="Marcy Misner" w:date="2013-09-24T09:23:00Z"/>
              <w:color w:val="000000" w:themeColor="text1"/>
            </w:rPr>
          </w:rPrChange>
        </w:rPr>
      </w:pPr>
      <w:ins w:id="78" w:author="Marcy Misner" w:date="2013-09-24T09:23:00Z">
        <w:r w:rsidRPr="009166A5">
          <w:rPr>
            <w:color w:val="000000" w:themeColor="text1"/>
            <w:rPrChange w:id="79" w:author="Marcy Misner" w:date="2013-09-24T09:23:00Z">
              <w:rPr>
                <w:color w:val="000000" w:themeColor="text1"/>
              </w:rPr>
            </w:rPrChange>
          </w:rPr>
          <w:t xml:space="preserve">People raised eyebrows in 2008 when Jim Milligan opened Fustini’s.  The business sells just two things: flavored  vinegars and flavored olive oils.  </w:t>
        </w:r>
      </w:ins>
    </w:p>
    <w:p w14:paraId="015C6794" w14:textId="77777777" w:rsidR="009166A5" w:rsidRPr="009166A5" w:rsidRDefault="009166A5" w:rsidP="009166A5">
      <w:pPr>
        <w:rPr>
          <w:ins w:id="80" w:author="Marcy Misner" w:date="2013-09-24T09:23:00Z"/>
          <w:color w:val="000000" w:themeColor="text1"/>
          <w:rPrChange w:id="81" w:author="Marcy Misner" w:date="2013-09-24T09:23:00Z">
            <w:rPr>
              <w:ins w:id="82" w:author="Marcy Misner" w:date="2013-09-24T09:23:00Z"/>
              <w:color w:val="000000" w:themeColor="text1"/>
            </w:rPr>
          </w:rPrChange>
        </w:rPr>
      </w:pPr>
    </w:p>
    <w:p w14:paraId="50FE39F5" w14:textId="77777777" w:rsidR="009166A5" w:rsidRPr="009166A5" w:rsidRDefault="009166A5" w:rsidP="009166A5">
      <w:pPr>
        <w:rPr>
          <w:ins w:id="83" w:author="Marcy Misner" w:date="2013-09-24T09:23:00Z"/>
          <w:color w:val="000000" w:themeColor="text1"/>
          <w:rPrChange w:id="84" w:author="Marcy Misner" w:date="2013-09-24T09:23:00Z">
            <w:rPr>
              <w:ins w:id="85" w:author="Marcy Misner" w:date="2013-09-24T09:23:00Z"/>
              <w:color w:val="000000" w:themeColor="text1"/>
            </w:rPr>
          </w:rPrChange>
        </w:rPr>
      </w:pPr>
      <w:ins w:id="86" w:author="Marcy Misner" w:date="2013-09-24T09:23:00Z">
        <w:r w:rsidRPr="009166A5">
          <w:rPr>
            <w:color w:val="000000" w:themeColor="text1"/>
            <w:rPrChange w:id="87" w:author="Marcy Misner" w:date="2013-09-24T09:23:00Z">
              <w:rPr>
                <w:color w:val="000000" w:themeColor="text1"/>
              </w:rPr>
            </w:rPrChange>
          </w:rPr>
          <w:t xml:space="preserve">.In the past  five-years, Milligan has opened 5 stores, with two more planned in Maui. </w:t>
        </w:r>
      </w:ins>
    </w:p>
    <w:p w14:paraId="440257C1" w14:textId="77777777" w:rsidR="009166A5" w:rsidRPr="009166A5" w:rsidRDefault="009166A5" w:rsidP="009166A5">
      <w:pPr>
        <w:rPr>
          <w:ins w:id="88" w:author="Marcy Misner" w:date="2013-09-24T09:23:00Z"/>
          <w:b/>
          <w:color w:val="000000" w:themeColor="text1"/>
          <w:rPrChange w:id="89" w:author="Marcy Misner" w:date="2013-09-24T09:23:00Z">
            <w:rPr>
              <w:ins w:id="90" w:author="Marcy Misner" w:date="2013-09-24T09:23:00Z"/>
              <w:b/>
              <w:color w:val="000000" w:themeColor="text1"/>
            </w:rPr>
          </w:rPrChange>
        </w:rPr>
      </w:pPr>
      <w:ins w:id="91" w:author="Marcy Misner" w:date="2013-09-24T09:23:00Z">
        <w:r w:rsidRPr="009166A5">
          <w:rPr>
            <w:color w:val="000000" w:themeColor="text1"/>
            <w:rPrChange w:id="92" w:author="Marcy Misner" w:date="2013-09-24T09:23:00Z">
              <w:rPr>
                <w:color w:val="000000" w:themeColor="text1"/>
              </w:rPr>
            </w:rPrChange>
          </w:rPr>
          <w:t xml:space="preserve">Joan Perez from Kent County was in the Mackinaw City store recently. </w:t>
        </w:r>
      </w:ins>
    </w:p>
    <w:p w14:paraId="28ED4DB3" w14:textId="77777777" w:rsidR="009166A5" w:rsidRPr="009166A5" w:rsidRDefault="009166A5" w:rsidP="009166A5">
      <w:pPr>
        <w:rPr>
          <w:ins w:id="93" w:author="Marcy Misner" w:date="2013-09-24T09:23:00Z"/>
          <w:b/>
          <w:color w:val="000000" w:themeColor="text1"/>
          <w:rPrChange w:id="94" w:author="Marcy Misner" w:date="2013-09-24T09:23:00Z">
            <w:rPr>
              <w:ins w:id="95" w:author="Marcy Misner" w:date="2013-09-24T09:23:00Z"/>
              <w:b/>
              <w:color w:val="000000" w:themeColor="text1"/>
            </w:rPr>
          </w:rPrChange>
        </w:rPr>
      </w:pPr>
      <w:ins w:id="96" w:author="Marcy Misner" w:date="2013-09-24T09:23:00Z">
        <w:r w:rsidRPr="009166A5">
          <w:rPr>
            <w:b/>
            <w:color w:val="000000" w:themeColor="text1"/>
            <w:rPrChange w:id="97" w:author="Marcy Misner" w:date="2013-09-24T09:23:00Z">
              <w:rPr>
                <w:b/>
                <w:color w:val="000000" w:themeColor="text1"/>
              </w:rPr>
            </w:rPrChange>
          </w:rPr>
          <w:t xml:space="preserve">I wanted to get </w:t>
        </w:r>
        <w:proofErr w:type="gramStart"/>
        <w:r w:rsidRPr="009166A5">
          <w:rPr>
            <w:b/>
            <w:color w:val="000000" w:themeColor="text1"/>
            <w:rPrChange w:id="98" w:author="Marcy Misner" w:date="2013-09-24T09:23:00Z">
              <w:rPr>
                <w:b/>
                <w:color w:val="000000" w:themeColor="text1"/>
              </w:rPr>
            </w:rPrChange>
          </w:rPr>
          <w:t>a really</w:t>
        </w:r>
        <w:proofErr w:type="gramEnd"/>
        <w:r w:rsidRPr="009166A5">
          <w:rPr>
            <w:b/>
            <w:color w:val="000000" w:themeColor="text1"/>
            <w:rPrChange w:id="99" w:author="Marcy Misner" w:date="2013-09-24T09:23:00Z">
              <w:rPr>
                <w:b/>
                <w:color w:val="000000" w:themeColor="text1"/>
              </w:rPr>
            </w:rPrChange>
          </w:rPr>
          <w:t xml:space="preserve"> good balsamic vinegar and I thought I’d give it a shot. And I found it. My husband’s going to be thrilled. I’m Italian and we make a lot of salads. I live on salads and this is going to be - with tomatoes, I’m just excited. (:17)</w:t>
        </w:r>
      </w:ins>
    </w:p>
    <w:p w14:paraId="32CA838D" w14:textId="77777777" w:rsidR="009166A5" w:rsidRPr="009166A5" w:rsidRDefault="009166A5" w:rsidP="009166A5">
      <w:pPr>
        <w:rPr>
          <w:ins w:id="100" w:author="Marcy Misner" w:date="2013-09-24T09:23:00Z"/>
          <w:color w:val="000000" w:themeColor="text1"/>
          <w:rPrChange w:id="101" w:author="Marcy Misner" w:date="2013-09-24T09:23:00Z">
            <w:rPr>
              <w:ins w:id="102" w:author="Marcy Misner" w:date="2013-09-24T09:23:00Z"/>
              <w:color w:val="000000" w:themeColor="text1"/>
            </w:rPr>
          </w:rPrChange>
        </w:rPr>
      </w:pPr>
    </w:p>
    <w:p w14:paraId="1E25828E" w14:textId="77777777" w:rsidR="009166A5" w:rsidRPr="009166A5" w:rsidRDefault="009166A5" w:rsidP="009166A5">
      <w:pPr>
        <w:rPr>
          <w:ins w:id="103" w:author="Marcy Misner" w:date="2013-09-24T09:23:00Z"/>
          <w:color w:val="000000" w:themeColor="text1"/>
          <w:rPrChange w:id="104" w:author="Marcy Misner" w:date="2013-09-24T09:23:00Z">
            <w:rPr>
              <w:ins w:id="105" w:author="Marcy Misner" w:date="2013-09-24T09:23:00Z"/>
              <w:color w:val="000000" w:themeColor="text1"/>
            </w:rPr>
          </w:rPrChange>
        </w:rPr>
      </w:pPr>
      <w:ins w:id="106" w:author="Marcy Misner" w:date="2013-09-24T09:23:00Z">
        <w:r w:rsidRPr="009166A5">
          <w:rPr>
            <w:color w:val="000000" w:themeColor="text1"/>
            <w:rPrChange w:id="107" w:author="Marcy Misner" w:date="2013-09-24T09:23:00Z">
              <w:rPr>
                <w:color w:val="000000" w:themeColor="text1"/>
              </w:rPr>
            </w:rPrChange>
          </w:rPr>
          <w:lastRenderedPageBreak/>
          <w:t>With the economy struggling to find its feet, it may seem like a hard time for niche businesses, but that may be the very thing working in their favor.  While specialty shops don’t have a huge customer base, those consumers are loyal. and even when budgets are tight, , and people may forgo expensive vacations, they still making room in their budgets for some of the things they love.</w:t>
        </w:r>
      </w:ins>
    </w:p>
    <w:p w14:paraId="200E3C42" w14:textId="77777777" w:rsidR="009166A5" w:rsidRPr="009166A5" w:rsidRDefault="009166A5" w:rsidP="009166A5">
      <w:pPr>
        <w:rPr>
          <w:ins w:id="108" w:author="Marcy Misner" w:date="2013-09-24T09:23:00Z"/>
          <w:color w:val="000000" w:themeColor="text1"/>
          <w:rPrChange w:id="109" w:author="Marcy Misner" w:date="2013-09-24T09:23:00Z">
            <w:rPr>
              <w:ins w:id="110" w:author="Marcy Misner" w:date="2013-09-24T09:23:00Z"/>
              <w:color w:val="000000" w:themeColor="text1"/>
            </w:rPr>
          </w:rPrChange>
        </w:rPr>
      </w:pPr>
      <w:ins w:id="111" w:author="Marcy Misner" w:date="2013-09-24T09:23:00Z">
        <w:r w:rsidRPr="009166A5">
          <w:rPr>
            <w:color w:val="000000" w:themeColor="text1"/>
            <w:rPrChange w:id="112" w:author="Marcy Misner" w:date="2013-09-24T09:23:00Z">
              <w:rPr>
                <w:color w:val="000000" w:themeColor="text1"/>
              </w:rPr>
            </w:rPrChange>
          </w:rPr>
          <w:t xml:space="preserve"> Of course, niche businesses can also get a leg up by tapping into a cultural trend, and perhaps no ‘trend ‘ is as strong  right now as health and wellness. Health-conscious consumers, like our shopper Joan, seem to love the  </w:t>
        </w:r>
        <w:proofErr w:type="spellStart"/>
        <w:r w:rsidRPr="009166A5">
          <w:rPr>
            <w:color w:val="000000" w:themeColor="text1"/>
            <w:rPrChange w:id="113" w:author="Marcy Misner" w:date="2013-09-24T09:23:00Z">
              <w:rPr>
                <w:color w:val="000000" w:themeColor="text1"/>
              </w:rPr>
            </w:rPrChange>
          </w:rPr>
          <w:t>the</w:t>
        </w:r>
        <w:proofErr w:type="spellEnd"/>
        <w:r w:rsidRPr="009166A5">
          <w:rPr>
            <w:color w:val="000000" w:themeColor="text1"/>
            <w:rPrChange w:id="114" w:author="Marcy Misner" w:date="2013-09-24T09:23:00Z">
              <w:rPr>
                <w:color w:val="000000" w:themeColor="text1"/>
              </w:rPr>
            </w:rPrChange>
          </w:rPr>
          <w:t xml:space="preserve"> pure olive oils and natural balsamic vinegars  that Fustini’s carries </w:t>
        </w:r>
      </w:ins>
    </w:p>
    <w:p w14:paraId="5D2A6C11" w14:textId="77777777" w:rsidR="009166A5" w:rsidRPr="009166A5" w:rsidRDefault="009166A5" w:rsidP="009166A5">
      <w:pPr>
        <w:rPr>
          <w:ins w:id="115" w:author="Marcy Misner" w:date="2013-09-24T09:23:00Z"/>
          <w:color w:val="000000" w:themeColor="text1"/>
          <w:rPrChange w:id="116" w:author="Marcy Misner" w:date="2013-09-24T09:23:00Z">
            <w:rPr>
              <w:ins w:id="117" w:author="Marcy Misner" w:date="2013-09-24T09:23:00Z"/>
              <w:color w:val="000000" w:themeColor="text1"/>
            </w:rPr>
          </w:rPrChange>
        </w:rPr>
      </w:pPr>
    </w:p>
    <w:p w14:paraId="3F80BBF1" w14:textId="77777777" w:rsidR="009166A5" w:rsidRPr="009166A5" w:rsidRDefault="009166A5" w:rsidP="009166A5">
      <w:pPr>
        <w:rPr>
          <w:ins w:id="118" w:author="Marcy Misner" w:date="2013-09-24T09:23:00Z"/>
          <w:b/>
          <w:color w:val="000000" w:themeColor="text1"/>
          <w:rPrChange w:id="119" w:author="Marcy Misner" w:date="2013-09-24T09:23:00Z">
            <w:rPr>
              <w:ins w:id="120" w:author="Marcy Misner" w:date="2013-09-24T09:23:00Z"/>
              <w:b/>
              <w:color w:val="000000" w:themeColor="text1"/>
            </w:rPr>
          </w:rPrChange>
        </w:rPr>
      </w:pPr>
      <w:ins w:id="121" w:author="Marcy Misner" w:date="2013-09-24T09:23:00Z">
        <w:r w:rsidRPr="009166A5">
          <w:rPr>
            <w:b/>
            <w:color w:val="000000" w:themeColor="text1"/>
            <w:rPrChange w:id="122" w:author="Marcy Misner" w:date="2013-09-24T09:23:00Z">
              <w:rPr>
                <w:b/>
                <w:color w:val="000000" w:themeColor="text1"/>
              </w:rPr>
            </w:rPrChange>
          </w:rPr>
          <w:t>I plan on making it to 95. I think you could live as long as you want if you eat correctly and exercise every day. I absolutely believe that. So I have a goal to do that. (:12)</w:t>
        </w:r>
      </w:ins>
    </w:p>
    <w:p w14:paraId="48B6D861" w14:textId="77777777" w:rsidR="009166A5" w:rsidRPr="009166A5" w:rsidRDefault="009166A5" w:rsidP="009166A5">
      <w:pPr>
        <w:rPr>
          <w:ins w:id="123" w:author="Marcy Misner" w:date="2013-09-24T09:23:00Z"/>
          <w:b/>
          <w:color w:val="000000" w:themeColor="text1"/>
          <w:rPrChange w:id="124" w:author="Marcy Misner" w:date="2013-09-24T09:23:00Z">
            <w:rPr>
              <w:ins w:id="125" w:author="Marcy Misner" w:date="2013-09-24T09:23:00Z"/>
              <w:b/>
              <w:color w:val="000000" w:themeColor="text1"/>
            </w:rPr>
          </w:rPrChange>
        </w:rPr>
      </w:pPr>
    </w:p>
    <w:p w14:paraId="2997D430" w14:textId="77777777" w:rsidR="009166A5" w:rsidRPr="009166A5" w:rsidRDefault="009166A5" w:rsidP="009166A5">
      <w:pPr>
        <w:rPr>
          <w:ins w:id="126" w:author="Marcy Misner" w:date="2013-09-24T09:23:00Z"/>
          <w:color w:val="000000" w:themeColor="text1"/>
          <w:rPrChange w:id="127" w:author="Marcy Misner" w:date="2013-09-24T09:23:00Z">
            <w:rPr>
              <w:ins w:id="128" w:author="Marcy Misner" w:date="2013-09-24T09:23:00Z"/>
              <w:color w:val="000000" w:themeColor="text1"/>
            </w:rPr>
          </w:rPrChange>
        </w:rPr>
      </w:pPr>
      <w:ins w:id="129" w:author="Marcy Misner" w:date="2013-09-24T09:23:00Z">
        <w:r w:rsidRPr="009166A5">
          <w:rPr>
            <w:color w:val="000000" w:themeColor="text1"/>
            <w:rPrChange w:id="130" w:author="Marcy Misner" w:date="2013-09-24T09:23:00Z">
              <w:rPr>
                <w:color w:val="000000" w:themeColor="text1"/>
              </w:rPr>
            </w:rPrChange>
          </w:rPr>
          <w:t xml:space="preserve">So, it seems some niche businesses succeed by making their customers healthier and happier. For others, success comes  from making their communities healthier. </w:t>
        </w:r>
      </w:ins>
    </w:p>
    <w:p w14:paraId="40B3EBD6" w14:textId="77777777" w:rsidR="009166A5" w:rsidRPr="009166A5" w:rsidRDefault="009166A5" w:rsidP="009166A5">
      <w:pPr>
        <w:rPr>
          <w:ins w:id="131" w:author="Marcy Misner" w:date="2013-09-24T09:23:00Z"/>
          <w:b/>
          <w:color w:val="000000" w:themeColor="text1"/>
          <w:rPrChange w:id="132" w:author="Marcy Misner" w:date="2013-09-24T09:23:00Z">
            <w:rPr>
              <w:ins w:id="133" w:author="Marcy Misner" w:date="2013-09-24T09:23:00Z"/>
              <w:b/>
              <w:color w:val="000000" w:themeColor="text1"/>
            </w:rPr>
          </w:rPrChange>
        </w:rPr>
      </w:pPr>
    </w:p>
    <w:p w14:paraId="516B45A3" w14:textId="77777777" w:rsidR="009166A5" w:rsidRPr="009166A5" w:rsidRDefault="009166A5" w:rsidP="009166A5">
      <w:pPr>
        <w:rPr>
          <w:ins w:id="134" w:author="Marcy Misner" w:date="2013-09-24T09:23:00Z"/>
          <w:b/>
          <w:color w:val="000000" w:themeColor="text1"/>
          <w:rPrChange w:id="135" w:author="Marcy Misner" w:date="2013-09-24T09:23:00Z">
            <w:rPr>
              <w:ins w:id="136" w:author="Marcy Misner" w:date="2013-09-24T09:23:00Z"/>
              <w:b/>
              <w:color w:val="000000" w:themeColor="text1"/>
            </w:rPr>
          </w:rPrChange>
        </w:rPr>
      </w:pPr>
      <w:ins w:id="137" w:author="Marcy Misner" w:date="2013-09-24T09:23:00Z">
        <w:r w:rsidRPr="009166A5">
          <w:rPr>
            <w:b/>
            <w:color w:val="000000" w:themeColor="text1"/>
            <w:rPrChange w:id="138" w:author="Marcy Misner" w:date="2013-09-24T09:23:00Z">
              <w:rPr>
                <w:b/>
                <w:color w:val="000000" w:themeColor="text1"/>
              </w:rPr>
            </w:rPrChange>
          </w:rPr>
          <w:t xml:space="preserve">WOOD BANGING FADE IN/OUT </w:t>
        </w:r>
      </w:ins>
    </w:p>
    <w:p w14:paraId="1B5B5057" w14:textId="77777777" w:rsidR="009166A5" w:rsidRPr="009166A5" w:rsidRDefault="009166A5" w:rsidP="009166A5">
      <w:pPr>
        <w:rPr>
          <w:ins w:id="139" w:author="Marcy Misner" w:date="2013-09-24T09:23:00Z"/>
          <w:color w:val="000000" w:themeColor="text1"/>
          <w:rPrChange w:id="140" w:author="Marcy Misner" w:date="2013-09-24T09:23:00Z">
            <w:rPr>
              <w:ins w:id="141" w:author="Marcy Misner" w:date="2013-09-24T09:23:00Z"/>
              <w:color w:val="000000" w:themeColor="text1"/>
            </w:rPr>
          </w:rPrChange>
        </w:rPr>
      </w:pPr>
    </w:p>
    <w:p w14:paraId="1925D015" w14:textId="77777777" w:rsidR="009166A5" w:rsidRPr="009166A5" w:rsidRDefault="009166A5" w:rsidP="009166A5">
      <w:pPr>
        <w:rPr>
          <w:ins w:id="142" w:author="Marcy Misner" w:date="2013-09-24T09:23:00Z"/>
          <w:color w:val="000000" w:themeColor="text1"/>
          <w:rPrChange w:id="143" w:author="Marcy Misner" w:date="2013-09-24T09:23:00Z">
            <w:rPr>
              <w:ins w:id="144" w:author="Marcy Misner" w:date="2013-09-24T09:23:00Z"/>
              <w:color w:val="000000" w:themeColor="text1"/>
            </w:rPr>
          </w:rPrChange>
        </w:rPr>
      </w:pPr>
      <w:ins w:id="145" w:author="Marcy Misner" w:date="2013-09-24T09:23:00Z">
        <w:r w:rsidRPr="009166A5">
          <w:rPr>
            <w:color w:val="000000" w:themeColor="text1"/>
            <w:rPrChange w:id="146" w:author="Marcy Misner" w:date="2013-09-24T09:23:00Z">
              <w:rPr>
                <w:color w:val="000000" w:themeColor="text1"/>
              </w:rPr>
            </w:rPrChange>
          </w:rPr>
          <w:t xml:space="preserve"> This group of entrepreneurs wanted success –for their town of Cedarville - and used </w:t>
        </w:r>
        <w:r w:rsidRPr="009166A5">
          <w:rPr>
            <w:color w:val="000000" w:themeColor="text1"/>
            <w:u w:val="single"/>
            <w:rPrChange w:id="147" w:author="Marcy Misner" w:date="2013-09-24T09:23:00Z">
              <w:rPr>
                <w:color w:val="000000" w:themeColor="text1"/>
                <w:u w:val="single"/>
              </w:rPr>
            </w:rPrChange>
          </w:rPr>
          <w:t>that</w:t>
        </w:r>
        <w:r w:rsidRPr="009166A5">
          <w:rPr>
            <w:color w:val="000000" w:themeColor="text1"/>
            <w:rPrChange w:id="148" w:author="Marcy Misner" w:date="2013-09-24T09:23:00Z">
              <w:rPr>
                <w:color w:val="000000" w:themeColor="text1"/>
              </w:rPr>
            </w:rPrChange>
          </w:rPr>
          <w:t xml:space="preserve"> as their launching-off point for The Great Lakes Boatbuilding School. It is one of just 5 major boatbuilding schools around the US – and the only inland school on the Great Lakes.</w:t>
        </w:r>
      </w:ins>
    </w:p>
    <w:p w14:paraId="5AAC6B20" w14:textId="77777777" w:rsidR="009166A5" w:rsidRPr="009166A5" w:rsidRDefault="009166A5" w:rsidP="009166A5">
      <w:pPr>
        <w:rPr>
          <w:ins w:id="149" w:author="Marcy Misner" w:date="2013-09-24T09:23:00Z"/>
          <w:b/>
          <w:color w:val="000000" w:themeColor="text1"/>
          <w:rPrChange w:id="150" w:author="Marcy Misner" w:date="2013-09-24T09:23:00Z">
            <w:rPr>
              <w:ins w:id="151" w:author="Marcy Misner" w:date="2013-09-24T09:23:00Z"/>
              <w:b/>
              <w:color w:val="000000" w:themeColor="text1"/>
            </w:rPr>
          </w:rPrChange>
        </w:rPr>
      </w:pPr>
    </w:p>
    <w:p w14:paraId="23969EFE" w14:textId="77777777" w:rsidR="009166A5" w:rsidRPr="009166A5" w:rsidRDefault="009166A5" w:rsidP="009166A5">
      <w:pPr>
        <w:rPr>
          <w:ins w:id="152" w:author="Marcy Misner" w:date="2013-09-24T09:23:00Z"/>
          <w:b/>
          <w:color w:val="000000" w:themeColor="text1"/>
          <w:rPrChange w:id="153" w:author="Marcy Misner" w:date="2013-09-24T09:23:00Z">
            <w:rPr>
              <w:ins w:id="154" w:author="Marcy Misner" w:date="2013-09-24T09:23:00Z"/>
              <w:b/>
              <w:color w:val="000000" w:themeColor="text1"/>
            </w:rPr>
          </w:rPrChange>
        </w:rPr>
      </w:pPr>
      <w:ins w:id="155" w:author="Marcy Misner" w:date="2013-09-24T09:23:00Z">
        <w:r w:rsidRPr="009166A5">
          <w:rPr>
            <w:b/>
            <w:color w:val="000000" w:themeColor="text1"/>
            <w:rPrChange w:id="156" w:author="Marcy Misner" w:date="2013-09-24T09:23:00Z">
              <w:rPr>
                <w:b/>
                <w:color w:val="000000" w:themeColor="text1"/>
              </w:rPr>
            </w:rPrChange>
          </w:rPr>
          <w:t xml:space="preserve">It was founded in 2006. (:02)  </w:t>
        </w:r>
      </w:ins>
    </w:p>
    <w:p w14:paraId="645E2D1E" w14:textId="77777777" w:rsidR="009166A5" w:rsidRPr="009166A5" w:rsidRDefault="009166A5" w:rsidP="009166A5">
      <w:pPr>
        <w:rPr>
          <w:ins w:id="157" w:author="Marcy Misner" w:date="2013-09-24T09:23:00Z"/>
          <w:b/>
          <w:color w:val="000000" w:themeColor="text1"/>
          <w:rPrChange w:id="158" w:author="Marcy Misner" w:date="2013-09-24T09:23:00Z">
            <w:rPr>
              <w:ins w:id="159" w:author="Marcy Misner" w:date="2013-09-24T09:23:00Z"/>
              <w:b/>
              <w:color w:val="000000" w:themeColor="text1"/>
            </w:rPr>
          </w:rPrChange>
        </w:rPr>
      </w:pPr>
      <w:ins w:id="160" w:author="Marcy Misner" w:date="2013-09-24T09:23:00Z">
        <w:r w:rsidRPr="009166A5">
          <w:rPr>
            <w:color w:val="000000" w:themeColor="text1"/>
            <w:rPrChange w:id="161" w:author="Marcy Misner" w:date="2013-09-24T09:23:00Z">
              <w:rPr>
                <w:color w:val="000000" w:themeColor="text1"/>
              </w:rPr>
            </w:rPrChange>
          </w:rPr>
          <w:t xml:space="preserve">That’s Bud McIntire, a 2011 graduate and now director of student services for the school.  </w:t>
        </w:r>
      </w:ins>
    </w:p>
    <w:p w14:paraId="0BF5D69B" w14:textId="77777777" w:rsidR="009166A5" w:rsidRPr="009166A5" w:rsidRDefault="009166A5" w:rsidP="009166A5">
      <w:pPr>
        <w:rPr>
          <w:ins w:id="162" w:author="Marcy Misner" w:date="2013-09-24T09:23:00Z"/>
          <w:b/>
          <w:color w:val="000000" w:themeColor="text1"/>
          <w:rPrChange w:id="163" w:author="Marcy Misner" w:date="2013-09-24T09:23:00Z">
            <w:rPr>
              <w:ins w:id="164" w:author="Marcy Misner" w:date="2013-09-24T09:23:00Z"/>
              <w:b/>
              <w:color w:val="000000" w:themeColor="text1"/>
            </w:rPr>
          </w:rPrChange>
        </w:rPr>
      </w:pPr>
    </w:p>
    <w:p w14:paraId="7136B1B3" w14:textId="77777777" w:rsidR="009166A5" w:rsidRPr="009166A5" w:rsidRDefault="009166A5" w:rsidP="009166A5">
      <w:pPr>
        <w:rPr>
          <w:ins w:id="165" w:author="Marcy Misner" w:date="2013-09-24T09:23:00Z"/>
          <w:b/>
          <w:color w:val="000000" w:themeColor="text1"/>
          <w:rPrChange w:id="166" w:author="Marcy Misner" w:date="2013-09-24T09:23:00Z">
            <w:rPr>
              <w:ins w:id="167" w:author="Marcy Misner" w:date="2013-09-24T09:23:00Z"/>
              <w:b/>
              <w:color w:val="000000" w:themeColor="text1"/>
            </w:rPr>
          </w:rPrChange>
        </w:rPr>
      </w:pPr>
      <w:ins w:id="168" w:author="Marcy Misner" w:date="2013-09-24T09:23:00Z">
        <w:r w:rsidRPr="009166A5">
          <w:rPr>
            <w:b/>
            <w:color w:val="000000" w:themeColor="text1"/>
            <w:rPrChange w:id="169" w:author="Marcy Misner" w:date="2013-09-24T09:23:00Z">
              <w:rPr>
                <w:b/>
                <w:color w:val="000000" w:themeColor="text1"/>
              </w:rPr>
            </w:rPrChange>
          </w:rPr>
          <w:t xml:space="preserve">That’s when a group of local citizens, both permanent residents and a number of people that are summer visitors and have been for over 100 years – their families – got together and decided they wanted to start a new enterprise. In the beginning it wasn’t necessarily a boatbuilding school, they just thought that they would like to do something to sort of jumpstart the economy. </w:t>
        </w:r>
        <w:proofErr w:type="gramStart"/>
        <w:r w:rsidRPr="009166A5">
          <w:rPr>
            <w:b/>
            <w:color w:val="000000" w:themeColor="text1"/>
            <w:rPrChange w:id="170" w:author="Marcy Misner" w:date="2013-09-24T09:23:00Z">
              <w:rPr>
                <w:b/>
                <w:color w:val="000000" w:themeColor="text1"/>
              </w:rPr>
            </w:rPrChange>
          </w:rPr>
          <w:t>To build a new enterprise because nothing had been built here in quite a while.</w:t>
        </w:r>
        <w:proofErr w:type="gramEnd"/>
        <w:r w:rsidRPr="009166A5">
          <w:rPr>
            <w:b/>
            <w:color w:val="000000" w:themeColor="text1"/>
            <w:rPrChange w:id="171" w:author="Marcy Misner" w:date="2013-09-24T09:23:00Z">
              <w:rPr>
                <w:b/>
                <w:color w:val="000000" w:themeColor="text1"/>
              </w:rPr>
            </w:rPrChange>
          </w:rPr>
          <w:t xml:space="preserve"> (:27)</w:t>
        </w:r>
      </w:ins>
    </w:p>
    <w:p w14:paraId="5A4C2579" w14:textId="77777777" w:rsidR="009166A5" w:rsidRPr="009166A5" w:rsidRDefault="009166A5" w:rsidP="009166A5">
      <w:pPr>
        <w:rPr>
          <w:ins w:id="172" w:author="Marcy Misner" w:date="2013-09-24T09:23:00Z"/>
          <w:color w:val="000000" w:themeColor="text1"/>
          <w:rPrChange w:id="173" w:author="Marcy Misner" w:date="2013-09-24T09:23:00Z">
            <w:rPr>
              <w:ins w:id="174" w:author="Marcy Misner" w:date="2013-09-24T09:23:00Z"/>
              <w:color w:val="000000" w:themeColor="text1"/>
            </w:rPr>
          </w:rPrChange>
        </w:rPr>
      </w:pPr>
      <w:ins w:id="175" w:author="Marcy Misner" w:date="2013-09-24T09:23:00Z">
        <w:r w:rsidRPr="009166A5">
          <w:rPr>
            <w:color w:val="000000" w:themeColor="text1"/>
            <w:rPrChange w:id="176" w:author="Marcy Misner" w:date="2013-09-24T09:23:00Z">
              <w:rPr>
                <w:color w:val="000000" w:themeColor="text1"/>
              </w:rPr>
            </w:rPrChange>
          </w:rPr>
          <w:t xml:space="preserve">(continue </w:t>
        </w:r>
        <w:proofErr w:type="spellStart"/>
        <w:r w:rsidRPr="009166A5">
          <w:rPr>
            <w:color w:val="000000" w:themeColor="text1"/>
            <w:rPrChange w:id="177" w:author="Marcy Misner" w:date="2013-09-24T09:23:00Z">
              <w:rPr>
                <w:color w:val="000000" w:themeColor="text1"/>
              </w:rPr>
            </w:rPrChange>
          </w:rPr>
          <w:t>ambi</w:t>
        </w:r>
        <w:proofErr w:type="spellEnd"/>
        <w:r w:rsidRPr="009166A5">
          <w:rPr>
            <w:color w:val="000000" w:themeColor="text1"/>
            <w:rPrChange w:id="178" w:author="Marcy Misner" w:date="2013-09-24T09:23:00Z">
              <w:rPr>
                <w:color w:val="000000" w:themeColor="text1"/>
              </w:rPr>
            </w:rPrChange>
          </w:rPr>
          <w:t xml:space="preserve"> sound )</w:t>
        </w:r>
      </w:ins>
    </w:p>
    <w:p w14:paraId="36468021" w14:textId="77777777" w:rsidR="009166A5" w:rsidRPr="009166A5" w:rsidRDefault="009166A5" w:rsidP="009166A5">
      <w:pPr>
        <w:rPr>
          <w:ins w:id="179" w:author="Marcy Misner" w:date="2013-09-24T09:23:00Z"/>
          <w:color w:val="000000" w:themeColor="text1"/>
          <w:rPrChange w:id="180" w:author="Marcy Misner" w:date="2013-09-24T09:23:00Z">
            <w:rPr>
              <w:ins w:id="181" w:author="Marcy Misner" w:date="2013-09-24T09:23:00Z"/>
              <w:color w:val="000000" w:themeColor="text1"/>
            </w:rPr>
          </w:rPrChange>
        </w:rPr>
      </w:pPr>
      <w:ins w:id="182" w:author="Marcy Misner" w:date="2013-09-24T09:23:00Z">
        <w:r w:rsidRPr="009166A5">
          <w:rPr>
            <w:color w:val="000000" w:themeColor="text1"/>
            <w:rPrChange w:id="183" w:author="Marcy Misner" w:date="2013-09-24T09:23:00Z">
              <w:rPr>
                <w:color w:val="000000" w:themeColor="text1"/>
              </w:rPr>
            </w:rPrChange>
          </w:rPr>
          <w:t xml:space="preserve">During a tour of the facility  McIntire told me that a nucleus of residents wanted a year-round business that reflected the area’s culture and that locals would rally behind.  The community goals came first. </w:t>
        </w:r>
      </w:ins>
    </w:p>
    <w:p w14:paraId="49AE3E6A" w14:textId="77777777" w:rsidR="009166A5" w:rsidRPr="009166A5" w:rsidRDefault="009166A5" w:rsidP="009166A5">
      <w:pPr>
        <w:rPr>
          <w:ins w:id="184" w:author="Marcy Misner" w:date="2013-09-24T09:23:00Z"/>
          <w:b/>
          <w:color w:val="000000" w:themeColor="text1"/>
          <w:rPrChange w:id="185" w:author="Marcy Misner" w:date="2013-09-24T09:23:00Z">
            <w:rPr>
              <w:ins w:id="186" w:author="Marcy Misner" w:date="2013-09-24T09:23:00Z"/>
              <w:b/>
              <w:color w:val="000000" w:themeColor="text1"/>
            </w:rPr>
          </w:rPrChange>
        </w:rPr>
      </w:pPr>
    </w:p>
    <w:p w14:paraId="3C9D4CD6" w14:textId="77777777" w:rsidR="009166A5" w:rsidRPr="009166A5" w:rsidRDefault="009166A5" w:rsidP="009166A5">
      <w:pPr>
        <w:rPr>
          <w:ins w:id="187" w:author="Marcy Misner" w:date="2013-09-24T09:23:00Z"/>
          <w:b/>
          <w:color w:val="000000" w:themeColor="text1"/>
          <w:rPrChange w:id="188" w:author="Marcy Misner" w:date="2013-09-24T09:23:00Z">
            <w:rPr>
              <w:ins w:id="189" w:author="Marcy Misner" w:date="2013-09-24T09:23:00Z"/>
              <w:b/>
              <w:color w:val="000000" w:themeColor="text1"/>
            </w:rPr>
          </w:rPrChange>
        </w:rPr>
      </w:pPr>
      <w:ins w:id="190" w:author="Marcy Misner" w:date="2013-09-24T09:23:00Z">
        <w:r w:rsidRPr="009166A5">
          <w:rPr>
            <w:b/>
            <w:color w:val="000000" w:themeColor="text1"/>
            <w:rPrChange w:id="191" w:author="Marcy Misner" w:date="2013-09-24T09:23:00Z">
              <w:rPr>
                <w:b/>
                <w:color w:val="000000" w:themeColor="text1"/>
              </w:rPr>
            </w:rPrChange>
          </w:rPr>
          <w:t>The more they thought about it, there was such a heritage of wooden boatbuilding in this immediate area, I mean there were wooden boat shops all over this area that they decided that would be a great tie-in. It’s a worthwhile enterprise, it matches up with the heritage of the area. There are jobs available when you graduate, so all of those things made sense. (:21)</w:t>
        </w:r>
      </w:ins>
    </w:p>
    <w:p w14:paraId="79998FE5" w14:textId="77777777" w:rsidR="009166A5" w:rsidRPr="009166A5" w:rsidRDefault="009166A5" w:rsidP="009166A5">
      <w:pPr>
        <w:rPr>
          <w:ins w:id="192" w:author="Marcy Misner" w:date="2013-09-24T09:23:00Z"/>
          <w:color w:val="000000" w:themeColor="text1"/>
          <w:rPrChange w:id="193" w:author="Marcy Misner" w:date="2013-09-24T09:23:00Z">
            <w:rPr>
              <w:ins w:id="194" w:author="Marcy Misner" w:date="2013-09-24T09:23:00Z"/>
              <w:color w:val="000000" w:themeColor="text1"/>
            </w:rPr>
          </w:rPrChange>
        </w:rPr>
      </w:pPr>
    </w:p>
    <w:p w14:paraId="13324273" w14:textId="77777777" w:rsidR="009166A5" w:rsidRPr="009166A5" w:rsidRDefault="009166A5" w:rsidP="009166A5">
      <w:pPr>
        <w:rPr>
          <w:ins w:id="195" w:author="Marcy Misner" w:date="2013-09-24T09:23:00Z"/>
          <w:color w:val="000000" w:themeColor="text1"/>
          <w:rPrChange w:id="196" w:author="Marcy Misner" w:date="2013-09-24T09:23:00Z">
            <w:rPr>
              <w:ins w:id="197" w:author="Marcy Misner" w:date="2013-09-24T09:23:00Z"/>
              <w:color w:val="000000" w:themeColor="text1"/>
            </w:rPr>
          </w:rPrChange>
        </w:rPr>
      </w:pPr>
      <w:ins w:id="198" w:author="Marcy Misner" w:date="2013-09-24T09:23:00Z">
        <w:r w:rsidRPr="009166A5">
          <w:rPr>
            <w:color w:val="000000" w:themeColor="text1"/>
            <w:rPrChange w:id="199" w:author="Marcy Misner" w:date="2013-09-24T09:23:00Z">
              <w:rPr>
                <w:color w:val="000000" w:themeColor="text1"/>
              </w:rPr>
            </w:rPrChange>
          </w:rPr>
          <w:lastRenderedPageBreak/>
          <w:t xml:space="preserve">A boatbuilding school isn’t going to bring in a lot of foot traffic like a retail store, but it will bring in educated men and women, some of </w:t>
        </w:r>
        <w:proofErr w:type="gramStart"/>
        <w:r w:rsidRPr="009166A5">
          <w:rPr>
            <w:color w:val="000000" w:themeColor="text1"/>
            <w:rPrChange w:id="200" w:author="Marcy Misner" w:date="2013-09-24T09:23:00Z">
              <w:rPr>
                <w:color w:val="000000" w:themeColor="text1"/>
              </w:rPr>
            </w:rPrChange>
          </w:rPr>
          <w:t>whom</w:t>
        </w:r>
        <w:proofErr w:type="gramEnd"/>
        <w:r w:rsidRPr="009166A5">
          <w:rPr>
            <w:color w:val="000000" w:themeColor="text1"/>
            <w:rPrChange w:id="201" w:author="Marcy Misner" w:date="2013-09-24T09:23:00Z">
              <w:rPr>
                <w:color w:val="000000" w:themeColor="text1"/>
              </w:rPr>
            </w:rPrChange>
          </w:rPr>
          <w:t xml:space="preserve"> will stay in the area. The school and its students spend money in the community. Cedarville is seeing the </w:t>
        </w:r>
        <w:r w:rsidRPr="009166A5">
          <w:rPr>
            <w:i/>
            <w:color w:val="000000" w:themeColor="text1"/>
            <w:rPrChange w:id="202" w:author="Marcy Misner" w:date="2013-09-24T09:23:00Z">
              <w:rPr>
                <w:i/>
                <w:color w:val="000000" w:themeColor="text1"/>
              </w:rPr>
            </w:rPrChange>
          </w:rPr>
          <w:t>financial</w:t>
        </w:r>
        <w:r w:rsidRPr="009166A5">
          <w:rPr>
            <w:color w:val="000000" w:themeColor="text1"/>
            <w:rPrChange w:id="203" w:author="Marcy Misner" w:date="2013-09-24T09:23:00Z">
              <w:rPr>
                <w:color w:val="000000" w:themeColor="text1"/>
              </w:rPr>
            </w:rPrChange>
          </w:rPr>
          <w:t xml:space="preserve"> benefit of the school  and the </w:t>
        </w:r>
        <w:r w:rsidRPr="009166A5">
          <w:rPr>
            <w:i/>
            <w:color w:val="000000" w:themeColor="text1"/>
            <w:rPrChange w:id="204" w:author="Marcy Misner" w:date="2013-09-24T09:23:00Z">
              <w:rPr>
                <w:i/>
                <w:color w:val="000000" w:themeColor="text1"/>
              </w:rPr>
            </w:rPrChange>
          </w:rPr>
          <w:t>cultural</w:t>
        </w:r>
        <w:r w:rsidRPr="009166A5">
          <w:rPr>
            <w:color w:val="000000" w:themeColor="text1"/>
            <w:rPrChange w:id="205" w:author="Marcy Misner" w:date="2013-09-24T09:23:00Z">
              <w:rPr>
                <w:color w:val="000000" w:themeColor="text1"/>
              </w:rPr>
            </w:rPrChange>
          </w:rPr>
          <w:t xml:space="preserve"> benefit is also gaining ground.</w:t>
        </w:r>
      </w:ins>
    </w:p>
    <w:p w14:paraId="0A2BEBCE" w14:textId="77777777" w:rsidR="009166A5" w:rsidRPr="009166A5" w:rsidRDefault="009166A5" w:rsidP="009166A5">
      <w:pPr>
        <w:rPr>
          <w:ins w:id="206" w:author="Marcy Misner" w:date="2013-09-24T09:23:00Z"/>
          <w:b/>
          <w:color w:val="000000" w:themeColor="text1"/>
          <w:rPrChange w:id="207" w:author="Marcy Misner" w:date="2013-09-24T09:23:00Z">
            <w:rPr>
              <w:ins w:id="208" w:author="Marcy Misner" w:date="2013-09-24T09:23:00Z"/>
              <w:b/>
              <w:color w:val="000000" w:themeColor="text1"/>
            </w:rPr>
          </w:rPrChange>
        </w:rPr>
      </w:pPr>
    </w:p>
    <w:p w14:paraId="5201EFE3" w14:textId="77777777" w:rsidR="009166A5" w:rsidRPr="009166A5" w:rsidRDefault="009166A5" w:rsidP="009166A5">
      <w:pPr>
        <w:rPr>
          <w:ins w:id="209" w:author="Marcy Misner" w:date="2013-09-24T09:23:00Z"/>
          <w:color w:val="000000" w:themeColor="text1"/>
          <w:rPrChange w:id="210" w:author="Marcy Misner" w:date="2013-09-24T09:23:00Z">
            <w:rPr>
              <w:ins w:id="211" w:author="Marcy Misner" w:date="2013-09-24T09:23:00Z"/>
              <w:color w:val="000000" w:themeColor="text1"/>
            </w:rPr>
          </w:rPrChange>
        </w:rPr>
      </w:pPr>
      <w:ins w:id="212" w:author="Marcy Misner" w:date="2013-09-24T09:23:00Z">
        <w:r w:rsidRPr="009166A5">
          <w:rPr>
            <w:color w:val="000000" w:themeColor="text1"/>
            <w:rPrChange w:id="213" w:author="Marcy Misner" w:date="2013-09-24T09:23:00Z">
              <w:rPr>
                <w:color w:val="000000" w:themeColor="text1"/>
              </w:rPr>
            </w:rPrChange>
          </w:rPr>
          <w:t xml:space="preserve">Boat shops across the nation are depending on craftsmen  who are in </w:t>
        </w:r>
        <w:proofErr w:type="gramStart"/>
        <w:r w:rsidRPr="009166A5">
          <w:rPr>
            <w:color w:val="000000" w:themeColor="text1"/>
            <w:rPrChange w:id="214" w:author="Marcy Misner" w:date="2013-09-24T09:23:00Z">
              <w:rPr>
                <w:color w:val="000000" w:themeColor="text1"/>
              </w:rPr>
            </w:rPrChange>
          </w:rPr>
          <w:t>their</w:t>
        </w:r>
        <w:proofErr w:type="gramEnd"/>
        <w:r w:rsidRPr="009166A5">
          <w:rPr>
            <w:color w:val="000000" w:themeColor="text1"/>
            <w:rPrChange w:id="215" w:author="Marcy Misner" w:date="2013-09-24T09:23:00Z">
              <w:rPr>
                <w:color w:val="000000" w:themeColor="text1"/>
              </w:rPr>
            </w:rPrChange>
          </w:rPr>
          <w:t xml:space="preserve"> 60s and 70s. There aren’t enough young skilled workers to take their place. </w:t>
        </w:r>
      </w:ins>
    </w:p>
    <w:p w14:paraId="2F5CBE31" w14:textId="77777777" w:rsidR="009166A5" w:rsidRPr="009166A5" w:rsidRDefault="009166A5" w:rsidP="009166A5">
      <w:pPr>
        <w:rPr>
          <w:ins w:id="216" w:author="Marcy Misner" w:date="2013-09-24T09:23:00Z"/>
          <w:color w:val="000000" w:themeColor="text1"/>
          <w:rPrChange w:id="217" w:author="Marcy Misner" w:date="2013-09-24T09:23:00Z">
            <w:rPr>
              <w:ins w:id="218" w:author="Marcy Misner" w:date="2013-09-24T09:23:00Z"/>
              <w:color w:val="000000" w:themeColor="text1"/>
            </w:rPr>
          </w:rPrChange>
        </w:rPr>
      </w:pPr>
    </w:p>
    <w:p w14:paraId="13F938C4" w14:textId="77777777" w:rsidR="009166A5" w:rsidRPr="009166A5" w:rsidRDefault="009166A5" w:rsidP="009166A5">
      <w:pPr>
        <w:rPr>
          <w:ins w:id="219" w:author="Marcy Misner" w:date="2013-09-24T09:23:00Z"/>
          <w:color w:val="000000" w:themeColor="text1"/>
          <w:rPrChange w:id="220" w:author="Marcy Misner" w:date="2013-09-24T09:23:00Z">
            <w:rPr>
              <w:ins w:id="221" w:author="Marcy Misner" w:date="2013-09-24T09:23:00Z"/>
              <w:color w:val="000000" w:themeColor="text1"/>
            </w:rPr>
          </w:rPrChange>
        </w:rPr>
      </w:pPr>
      <w:ins w:id="222" w:author="Marcy Misner" w:date="2013-09-24T09:23:00Z">
        <w:r w:rsidRPr="009166A5">
          <w:rPr>
            <w:color w:val="000000" w:themeColor="text1"/>
            <w:rPrChange w:id="223" w:author="Marcy Misner" w:date="2013-09-24T09:23:00Z">
              <w:rPr>
                <w:color w:val="000000" w:themeColor="text1"/>
              </w:rPr>
            </w:rPrChange>
          </w:rPr>
          <w:t xml:space="preserve"> McIntire says this school is working with boat shops to fill that deficit.</w:t>
        </w:r>
      </w:ins>
    </w:p>
    <w:p w14:paraId="5B037E4F" w14:textId="77777777" w:rsidR="009166A5" w:rsidRPr="009166A5" w:rsidRDefault="009166A5" w:rsidP="009166A5">
      <w:pPr>
        <w:rPr>
          <w:ins w:id="224" w:author="Marcy Misner" w:date="2013-09-24T09:23:00Z"/>
          <w:color w:val="000000" w:themeColor="text1"/>
          <w:rPrChange w:id="225" w:author="Marcy Misner" w:date="2013-09-24T09:23:00Z">
            <w:rPr>
              <w:ins w:id="226" w:author="Marcy Misner" w:date="2013-09-24T09:23:00Z"/>
              <w:color w:val="000000" w:themeColor="text1"/>
            </w:rPr>
          </w:rPrChange>
        </w:rPr>
      </w:pPr>
    </w:p>
    <w:p w14:paraId="30118500" w14:textId="77777777" w:rsidR="009166A5" w:rsidRPr="009166A5" w:rsidRDefault="009166A5" w:rsidP="009166A5">
      <w:pPr>
        <w:rPr>
          <w:ins w:id="227" w:author="Marcy Misner" w:date="2013-09-24T09:23:00Z"/>
          <w:b/>
          <w:color w:val="000000" w:themeColor="text1"/>
          <w:rPrChange w:id="228" w:author="Marcy Misner" w:date="2013-09-24T09:23:00Z">
            <w:rPr>
              <w:ins w:id="229" w:author="Marcy Misner" w:date="2013-09-24T09:23:00Z"/>
              <w:b/>
              <w:color w:val="000000" w:themeColor="text1"/>
            </w:rPr>
          </w:rPrChange>
        </w:rPr>
      </w:pPr>
      <w:ins w:id="230" w:author="Marcy Misner" w:date="2013-09-24T09:23:00Z">
        <w:r w:rsidRPr="009166A5">
          <w:rPr>
            <w:b/>
            <w:color w:val="000000" w:themeColor="text1"/>
            <w:rPrChange w:id="231" w:author="Marcy Misner" w:date="2013-09-24T09:23:00Z">
              <w:rPr>
                <w:b/>
                <w:color w:val="000000" w:themeColor="text1"/>
              </w:rPr>
            </w:rPrChange>
          </w:rPr>
          <w:t>We’re also filling in as the older craftsmen retire, so we’re maintaining a tradition that’s been in place for well over a hundred years in the Great Lakes area. (:  )</w:t>
        </w:r>
      </w:ins>
    </w:p>
    <w:p w14:paraId="2B2824D9" w14:textId="77777777" w:rsidR="009166A5" w:rsidRPr="009166A5" w:rsidRDefault="009166A5" w:rsidP="009166A5">
      <w:pPr>
        <w:rPr>
          <w:ins w:id="232" w:author="Marcy Misner" w:date="2013-09-24T09:23:00Z"/>
          <w:color w:val="000000" w:themeColor="text1"/>
          <w:rPrChange w:id="233" w:author="Marcy Misner" w:date="2013-09-24T09:23:00Z">
            <w:rPr>
              <w:ins w:id="234" w:author="Marcy Misner" w:date="2013-09-24T09:23:00Z"/>
              <w:color w:val="000000" w:themeColor="text1"/>
            </w:rPr>
          </w:rPrChange>
        </w:rPr>
      </w:pPr>
    </w:p>
    <w:p w14:paraId="3E1A5620" w14:textId="77777777" w:rsidR="009166A5" w:rsidRPr="009166A5" w:rsidRDefault="009166A5" w:rsidP="009166A5">
      <w:pPr>
        <w:rPr>
          <w:ins w:id="235" w:author="Marcy Misner" w:date="2013-09-24T09:23:00Z"/>
          <w:color w:val="000000" w:themeColor="text1"/>
          <w:rPrChange w:id="236" w:author="Marcy Misner" w:date="2013-09-24T09:23:00Z">
            <w:rPr>
              <w:ins w:id="237" w:author="Marcy Misner" w:date="2013-09-24T09:23:00Z"/>
              <w:color w:val="000000" w:themeColor="text1"/>
            </w:rPr>
          </w:rPrChange>
        </w:rPr>
      </w:pPr>
      <w:ins w:id="238" w:author="Marcy Misner" w:date="2013-09-24T09:23:00Z">
        <w:r w:rsidRPr="009166A5">
          <w:rPr>
            <w:color w:val="000000" w:themeColor="text1"/>
            <w:rPrChange w:id="239" w:author="Marcy Misner" w:date="2013-09-24T09:23:00Z">
              <w:rPr>
                <w:color w:val="000000" w:themeColor="text1"/>
              </w:rPr>
            </w:rPrChange>
          </w:rPr>
          <w:t xml:space="preserve">The </w:t>
        </w:r>
        <w:proofErr w:type="gramStart"/>
        <w:r w:rsidRPr="009166A5">
          <w:rPr>
            <w:color w:val="000000" w:themeColor="text1"/>
            <w:rPrChange w:id="240" w:author="Marcy Misner" w:date="2013-09-24T09:23:00Z">
              <w:rPr>
                <w:color w:val="000000" w:themeColor="text1"/>
              </w:rPr>
            </w:rPrChange>
          </w:rPr>
          <w:t>boatbuilding school</w:t>
        </w:r>
        <w:proofErr w:type="gramEnd"/>
        <w:r w:rsidRPr="009166A5">
          <w:rPr>
            <w:color w:val="000000" w:themeColor="text1"/>
            <w:rPrChange w:id="241" w:author="Marcy Misner" w:date="2013-09-24T09:23:00Z">
              <w:rPr>
                <w:color w:val="000000" w:themeColor="text1"/>
              </w:rPr>
            </w:rPrChange>
          </w:rPr>
          <w:t xml:space="preserve"> is continuing to anchor itself in the community and in the culture of boatbuilding with an increasing number of graduates and new collaborations with master </w:t>
        </w:r>
        <w:proofErr w:type="spellStart"/>
        <w:r w:rsidRPr="009166A5">
          <w:rPr>
            <w:color w:val="000000" w:themeColor="text1"/>
            <w:rPrChange w:id="242" w:author="Marcy Misner" w:date="2013-09-24T09:23:00Z">
              <w:rPr>
                <w:color w:val="000000" w:themeColor="text1"/>
              </w:rPr>
            </w:rPrChange>
          </w:rPr>
          <w:t>boatbuilders</w:t>
        </w:r>
        <w:proofErr w:type="spellEnd"/>
        <w:r w:rsidRPr="009166A5">
          <w:rPr>
            <w:color w:val="000000" w:themeColor="text1"/>
            <w:rPrChange w:id="243" w:author="Marcy Misner" w:date="2013-09-24T09:23:00Z">
              <w:rPr>
                <w:color w:val="000000" w:themeColor="text1"/>
              </w:rPr>
            </w:rPrChange>
          </w:rPr>
          <w:t xml:space="preserve"> downstate. </w:t>
        </w:r>
      </w:ins>
    </w:p>
    <w:p w14:paraId="1366D36F" w14:textId="77777777" w:rsidR="009166A5" w:rsidRPr="009166A5" w:rsidRDefault="009166A5" w:rsidP="009166A5">
      <w:pPr>
        <w:pBdr>
          <w:bottom w:val="thinThickThinMediumGap" w:sz="18" w:space="1" w:color="auto"/>
        </w:pBdr>
        <w:rPr>
          <w:ins w:id="244" w:author="Marcy Misner" w:date="2013-09-24T09:23:00Z"/>
          <w:color w:val="000000" w:themeColor="text1"/>
          <w:rPrChange w:id="245" w:author="Marcy Misner" w:date="2013-09-24T09:23:00Z">
            <w:rPr>
              <w:ins w:id="246" w:author="Marcy Misner" w:date="2013-09-24T09:23:00Z"/>
              <w:color w:val="000000" w:themeColor="text1"/>
            </w:rPr>
          </w:rPrChange>
        </w:rPr>
      </w:pPr>
    </w:p>
    <w:p w14:paraId="6AC9F993" w14:textId="77777777" w:rsidR="009166A5" w:rsidRPr="009166A5" w:rsidRDefault="009166A5" w:rsidP="009166A5">
      <w:pPr>
        <w:pBdr>
          <w:bottom w:val="thinThickThinMediumGap" w:sz="18" w:space="1" w:color="auto"/>
        </w:pBdr>
        <w:rPr>
          <w:ins w:id="247" w:author="Marcy Misner" w:date="2013-09-24T09:23:00Z"/>
          <w:color w:val="000000" w:themeColor="text1"/>
          <w:rPrChange w:id="248" w:author="Marcy Misner" w:date="2013-09-24T09:23:00Z">
            <w:rPr>
              <w:ins w:id="249" w:author="Marcy Misner" w:date="2013-09-24T09:23:00Z"/>
              <w:color w:val="000000" w:themeColor="text1"/>
            </w:rPr>
          </w:rPrChange>
        </w:rPr>
      </w:pPr>
      <w:ins w:id="250" w:author="Marcy Misner" w:date="2013-09-24T09:23:00Z">
        <w:r w:rsidRPr="009166A5">
          <w:rPr>
            <w:color w:val="000000" w:themeColor="text1"/>
            <w:rPrChange w:id="251" w:author="Marcy Misner" w:date="2013-09-24T09:23:00Z">
              <w:rPr>
                <w:color w:val="000000" w:themeColor="text1"/>
              </w:rPr>
            </w:rPrChange>
          </w:rPr>
          <w:t xml:space="preserve">In the meantime, </w:t>
        </w:r>
        <w:proofErr w:type="gramStart"/>
        <w:r w:rsidRPr="009166A5">
          <w:rPr>
            <w:color w:val="000000" w:themeColor="text1"/>
            <w:rPrChange w:id="252" w:author="Marcy Misner" w:date="2013-09-24T09:23:00Z">
              <w:rPr>
                <w:color w:val="000000" w:themeColor="text1"/>
              </w:rPr>
            </w:rPrChange>
          </w:rPr>
          <w:t>Forty five</w:t>
        </w:r>
        <w:proofErr w:type="gramEnd"/>
        <w:r w:rsidRPr="009166A5">
          <w:rPr>
            <w:color w:val="000000" w:themeColor="text1"/>
            <w:rPrChange w:id="253" w:author="Marcy Misner" w:date="2013-09-24T09:23:00Z">
              <w:rPr>
                <w:color w:val="000000" w:themeColor="text1"/>
              </w:rPr>
            </w:rPrChange>
          </w:rPr>
          <w:t xml:space="preserve"> minutes to the west, Fustini’s is finding that adding flavor to the community has proved to be its recipe for success. </w:t>
        </w:r>
      </w:ins>
    </w:p>
    <w:p w14:paraId="61787BB4" w14:textId="77777777" w:rsidR="009166A5" w:rsidRPr="009166A5" w:rsidRDefault="009166A5" w:rsidP="009166A5">
      <w:pPr>
        <w:pBdr>
          <w:bottom w:val="thinThickThinMediumGap" w:sz="18" w:space="1" w:color="auto"/>
        </w:pBdr>
        <w:rPr>
          <w:ins w:id="254" w:author="Marcy Misner" w:date="2013-09-24T09:23:00Z"/>
          <w:color w:val="000000" w:themeColor="text1"/>
          <w:rPrChange w:id="255" w:author="Marcy Misner" w:date="2013-09-24T09:23:00Z">
            <w:rPr>
              <w:ins w:id="256" w:author="Marcy Misner" w:date="2013-09-24T09:23:00Z"/>
              <w:color w:val="000000" w:themeColor="text1"/>
            </w:rPr>
          </w:rPrChange>
        </w:rPr>
      </w:pPr>
      <w:ins w:id="257" w:author="Marcy Misner" w:date="2013-09-24T09:23:00Z">
        <w:r w:rsidRPr="009166A5">
          <w:rPr>
            <w:color w:val="000000" w:themeColor="text1"/>
            <w:rPrChange w:id="258" w:author="Marcy Misner" w:date="2013-09-24T09:23:00Z">
              <w:rPr>
                <w:color w:val="000000" w:themeColor="text1"/>
              </w:rPr>
            </w:rPrChange>
          </w:rPr>
          <w:t xml:space="preserve">Even small businesses can survive in small towns. </w:t>
        </w:r>
      </w:ins>
    </w:p>
    <w:p w14:paraId="662E999B" w14:textId="77777777" w:rsidR="009166A5" w:rsidRPr="0038197C" w:rsidRDefault="009166A5" w:rsidP="009166A5">
      <w:pPr>
        <w:pBdr>
          <w:bottom w:val="thinThickThinMediumGap" w:sz="18" w:space="1" w:color="auto"/>
        </w:pBdr>
        <w:rPr>
          <w:ins w:id="259" w:author="Marcy Misner" w:date="2013-09-24T09:23:00Z"/>
          <w:color w:val="000000" w:themeColor="text1"/>
        </w:rPr>
      </w:pPr>
      <w:ins w:id="260" w:author="Marcy Misner" w:date="2013-09-24T09:23:00Z">
        <w:r w:rsidRPr="009166A5">
          <w:rPr>
            <w:color w:val="000000" w:themeColor="text1"/>
            <w:rPrChange w:id="261" w:author="Marcy Misner" w:date="2013-09-24T09:23:00Z">
              <w:rPr>
                <w:color w:val="000000" w:themeColor="text1"/>
              </w:rPr>
            </w:rPrChange>
          </w:rPr>
          <w:t>From boats to vinegar, both ideas show how handpicking the untapped desires of an area can make for successful endings.</w:t>
        </w:r>
        <w:bookmarkStart w:id="262" w:name="_GoBack"/>
        <w:bookmarkEnd w:id="262"/>
        <w:r w:rsidRPr="0038197C">
          <w:rPr>
            <w:color w:val="000000" w:themeColor="text1"/>
          </w:rPr>
          <w:t xml:space="preserve">   </w:t>
        </w:r>
      </w:ins>
    </w:p>
    <w:p w14:paraId="76F67A0A" w14:textId="77777777" w:rsidR="009166A5" w:rsidRPr="0038197C" w:rsidRDefault="009166A5">
      <w:pPr>
        <w:rPr>
          <w:color w:val="000000" w:themeColor="text1"/>
        </w:rPr>
      </w:pPr>
    </w:p>
    <w:sectPr w:rsidR="009166A5" w:rsidRPr="0038197C" w:rsidSect="00B324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D4D"/>
    <w:rsid w:val="00091D4D"/>
    <w:rsid w:val="0038197C"/>
    <w:rsid w:val="009166A5"/>
    <w:rsid w:val="009214B2"/>
    <w:rsid w:val="009B7AC1"/>
    <w:rsid w:val="00B32407"/>
    <w:rsid w:val="00D45B46"/>
    <w:rsid w:val="00F308F6"/>
    <w:rsid w:val="00F75700"/>
    <w:rsid w:val="00FE7962"/>
    <w:rsid w:val="00FF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41CB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B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B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1541</Words>
  <Characters>8790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Michigan University</Company>
  <LinksUpToDate>false</LinksUpToDate>
  <CharactersWithSpaces>10311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Marcy Misner</dc:creator>
  <cp:lastModifiedBy>Marcy Misner</cp:lastModifiedBy>
  <cp:revision>4</cp:revision>
  <dcterms:created xsi:type="dcterms:W3CDTF">2013-09-23T20:05:00Z</dcterms:created>
  <dcterms:modified xsi:type="dcterms:W3CDTF">2013-09-24T13:28:00Z</dcterms:modified>
</cp:coreProperties>
</file>